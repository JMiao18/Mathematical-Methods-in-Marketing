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C8471" w14:textId="77777777" w:rsidR="00FB3F89" w:rsidRPr="00644314" w:rsidRDefault="00FB3F89" w:rsidP="00644314">
      <w:pPr>
        <w:rPr>
          <w:rFonts w:ascii="Calibri" w:hAnsi="Calibri"/>
          <w:color w:val="000000" w:themeColor="text1"/>
        </w:rPr>
      </w:pPr>
      <w:r w:rsidRPr="00644314">
        <w:rPr>
          <w:rFonts w:ascii="Calibri" w:hAnsi="Calibri"/>
          <w:color w:val="000000" w:themeColor="text1"/>
        </w:rPr>
        <w:t>Mathematical Models in Marketing</w:t>
      </w:r>
    </w:p>
    <w:p w14:paraId="1CC1987A" w14:textId="77777777" w:rsidR="00FB3F89" w:rsidRPr="00644314" w:rsidRDefault="00FB3F89" w:rsidP="00644314">
      <w:pPr>
        <w:rPr>
          <w:rFonts w:ascii="Calibri" w:hAnsi="Calibri"/>
          <w:color w:val="000000" w:themeColor="text1"/>
        </w:rPr>
      </w:pPr>
      <w:r w:rsidRPr="00644314">
        <w:rPr>
          <w:rFonts w:ascii="Calibri" w:hAnsi="Calibri"/>
          <w:color w:val="000000" w:themeColor="text1"/>
        </w:rPr>
        <w:t>Prof. Rajeev Kohli</w:t>
      </w:r>
    </w:p>
    <w:p w14:paraId="4A03475A" w14:textId="77777777" w:rsidR="0045474B" w:rsidRPr="00644314" w:rsidRDefault="00BA4843" w:rsidP="00644314">
      <w:pPr>
        <w:rPr>
          <w:rFonts w:ascii="Calibri" w:hAnsi="Calibri"/>
          <w:color w:val="000000" w:themeColor="text1"/>
        </w:rPr>
      </w:pPr>
    </w:p>
    <w:p w14:paraId="7AD52906" w14:textId="77777777" w:rsidR="00FB3F89" w:rsidRPr="00644314" w:rsidRDefault="00FB3F89" w:rsidP="00644314">
      <w:pPr>
        <w:rPr>
          <w:rFonts w:ascii="Calibri" w:hAnsi="Calibri"/>
          <w:color w:val="000000" w:themeColor="text1"/>
        </w:rPr>
      </w:pPr>
    </w:p>
    <w:p w14:paraId="5E93C982" w14:textId="644083C1" w:rsidR="00FB3F89" w:rsidRPr="00644314" w:rsidRDefault="0003319D" w:rsidP="00644314">
      <w:pPr>
        <w:rPr>
          <w:rFonts w:ascii="Calibri" w:hAnsi="Calibri"/>
          <w:b/>
          <w:color w:val="000000" w:themeColor="text1"/>
        </w:rPr>
      </w:pPr>
      <w:r w:rsidRPr="00644314">
        <w:rPr>
          <w:rFonts w:ascii="Calibri" w:hAnsi="Calibri"/>
          <w:b/>
          <w:i/>
          <w:color w:val="000000" w:themeColor="text1"/>
        </w:rPr>
        <w:t>Networks, Crowds, and Markets</w:t>
      </w:r>
      <w:r w:rsidRPr="00644314">
        <w:rPr>
          <w:rFonts w:ascii="Calibri" w:hAnsi="Calibri"/>
          <w:b/>
          <w:color w:val="000000" w:themeColor="text1"/>
        </w:rPr>
        <w:t>, Chapter 16: information Cascades</w:t>
      </w:r>
    </w:p>
    <w:p w14:paraId="66A663A8" w14:textId="615E7A53" w:rsidR="00FB3F89" w:rsidRPr="00644314" w:rsidRDefault="0003319D" w:rsidP="00644314">
      <w:pPr>
        <w:rPr>
          <w:rFonts w:ascii="Calibri" w:hAnsi="Calibri"/>
          <w:color w:val="000000" w:themeColor="text1"/>
        </w:rPr>
      </w:pPr>
      <w:r w:rsidRPr="00644314">
        <w:rPr>
          <w:rFonts w:ascii="Calibri" w:hAnsi="Calibri"/>
          <w:color w:val="000000" w:themeColor="text1"/>
        </w:rPr>
        <w:t>David Easley, John Kleinberg</w:t>
      </w:r>
    </w:p>
    <w:p w14:paraId="1849FF4C" w14:textId="77777777" w:rsidR="00FB3F89" w:rsidRPr="00644314" w:rsidRDefault="00FB3F89" w:rsidP="00644314">
      <w:pPr>
        <w:rPr>
          <w:rFonts w:ascii="Calibri" w:hAnsi="Calibri"/>
          <w:color w:val="000000" w:themeColor="text1"/>
        </w:rPr>
      </w:pPr>
    </w:p>
    <w:p w14:paraId="6CB6D9C0" w14:textId="77777777" w:rsidR="006A1A2D" w:rsidRPr="00644314" w:rsidRDefault="00EF4964" w:rsidP="00644314">
      <w:pPr>
        <w:rPr>
          <w:rFonts w:ascii="Calibri" w:hAnsi="Calibri"/>
          <w:color w:val="000000" w:themeColor="text1"/>
        </w:rPr>
      </w:pPr>
      <w:r w:rsidRPr="00644314">
        <w:rPr>
          <w:rFonts w:ascii="Calibri" w:hAnsi="Calibri"/>
          <w:color w:val="000000" w:themeColor="text1"/>
        </w:rPr>
        <w:t>Summary</w:t>
      </w:r>
      <w:r w:rsidR="00FB3F89" w:rsidRPr="00644314">
        <w:rPr>
          <w:rFonts w:ascii="Calibri" w:hAnsi="Calibri"/>
          <w:color w:val="000000" w:themeColor="text1"/>
        </w:rPr>
        <w:t xml:space="preserve"> by </w:t>
      </w:r>
      <w:r w:rsidR="0003319D" w:rsidRPr="00644314">
        <w:rPr>
          <w:rFonts w:ascii="Calibri" w:hAnsi="Calibri"/>
          <w:color w:val="000000" w:themeColor="text1"/>
        </w:rPr>
        <w:t xml:space="preserve">Jin Miao, </w:t>
      </w:r>
      <w:r w:rsidR="00FB3F89" w:rsidRPr="00644314">
        <w:rPr>
          <w:rFonts w:ascii="Calibri" w:hAnsi="Calibri"/>
          <w:color w:val="000000" w:themeColor="text1"/>
        </w:rPr>
        <w:t>Yegor Tkachenko</w:t>
      </w:r>
      <w:r w:rsidR="006A1A2D" w:rsidRPr="00644314">
        <w:rPr>
          <w:rFonts w:ascii="Calibri" w:hAnsi="Calibri"/>
          <w:color w:val="000000" w:themeColor="text1"/>
        </w:rPr>
        <w:t xml:space="preserve"> </w:t>
      </w:r>
    </w:p>
    <w:p w14:paraId="5B28A6DB" w14:textId="6FC5BF08" w:rsidR="006A1A2D" w:rsidRPr="00A55F6A" w:rsidRDefault="006A1A2D" w:rsidP="00644314">
      <w:pPr>
        <w:rPr>
          <w:rFonts w:ascii="Calibri" w:hAnsi="Calibri"/>
          <w:color w:val="000000" w:themeColor="text1"/>
          <w:sz w:val="20"/>
          <w:szCs w:val="20"/>
        </w:rPr>
      </w:pPr>
      <w:r w:rsidRPr="00A55F6A">
        <w:rPr>
          <w:rFonts w:ascii="Calibri" w:hAnsi="Calibri"/>
          <w:color w:val="000000" w:themeColor="text1"/>
          <w:sz w:val="20"/>
          <w:szCs w:val="20"/>
        </w:rPr>
        <w:t xml:space="preserve">based on </w:t>
      </w:r>
      <w:hyperlink r:id="rId6" w:history="1">
        <w:r w:rsidRPr="00A55F6A">
          <w:rPr>
            <w:rStyle w:val="Hyperlink"/>
            <w:rFonts w:ascii="Calibri" w:hAnsi="Calibri"/>
            <w:color w:val="000000" w:themeColor="text1"/>
            <w:sz w:val="20"/>
            <w:szCs w:val="20"/>
            <w:u w:val="none"/>
          </w:rPr>
          <w:t>https://en.wikipedia.org/wiki/Information_cascade</w:t>
        </w:r>
      </w:hyperlink>
    </w:p>
    <w:p w14:paraId="103E7E6F" w14:textId="77777777" w:rsidR="006A1A2D" w:rsidRPr="00644314" w:rsidRDefault="006A1A2D" w:rsidP="00644314">
      <w:pPr>
        <w:rPr>
          <w:rFonts w:ascii="Calibri" w:hAnsi="Calibri"/>
          <w:color w:val="000000" w:themeColor="text1"/>
        </w:rPr>
      </w:pPr>
    </w:p>
    <w:p w14:paraId="7BF55FE2" w14:textId="60B237AD" w:rsidR="00FB3F89" w:rsidRPr="00644314" w:rsidRDefault="00035DF5" w:rsidP="00644314">
      <w:pPr>
        <w:rPr>
          <w:rFonts w:ascii="Calibri" w:hAnsi="Calibri"/>
          <w:color w:val="000000" w:themeColor="text1"/>
        </w:rPr>
      </w:pPr>
      <w:r>
        <w:rPr>
          <w:rFonts w:ascii="Calibri" w:hAnsi="Calibri"/>
          <w:color w:val="000000" w:themeColor="text1"/>
        </w:rPr>
        <w:t>10/27</w:t>
      </w:r>
      <w:r w:rsidR="00203BE5" w:rsidRPr="00644314">
        <w:rPr>
          <w:rFonts w:ascii="Calibri" w:hAnsi="Calibri"/>
          <w:color w:val="000000" w:themeColor="text1"/>
        </w:rPr>
        <w:t>/2017</w:t>
      </w:r>
    </w:p>
    <w:p w14:paraId="0F6C5CD0" w14:textId="77777777" w:rsidR="00FB3F89" w:rsidRPr="00644314" w:rsidRDefault="00FB3F89" w:rsidP="00644314">
      <w:pPr>
        <w:rPr>
          <w:rFonts w:ascii="Calibri" w:hAnsi="Calibri"/>
          <w:color w:val="000000" w:themeColor="text1"/>
        </w:rPr>
      </w:pPr>
    </w:p>
    <w:p w14:paraId="78FFDF26" w14:textId="77777777" w:rsidR="006A1A2D" w:rsidRPr="00644314" w:rsidRDefault="006A1A2D" w:rsidP="00644314">
      <w:pPr>
        <w:rPr>
          <w:rFonts w:ascii="Calibri" w:hAnsi="Calibri"/>
          <w:color w:val="000000" w:themeColor="text1"/>
        </w:rPr>
      </w:pPr>
    </w:p>
    <w:p w14:paraId="4034ED71" w14:textId="77777777" w:rsidR="00122622" w:rsidRDefault="0066366B" w:rsidP="00122622">
      <w:pPr>
        <w:rPr>
          <w:rFonts w:ascii="Calibri" w:hAnsi="Calibri"/>
          <w:b/>
          <w:color w:val="000000" w:themeColor="text1"/>
        </w:rPr>
      </w:pPr>
      <w:r w:rsidRPr="00644314">
        <w:rPr>
          <w:rFonts w:ascii="Calibri" w:hAnsi="Calibri"/>
          <w:b/>
          <w:color w:val="000000" w:themeColor="text1"/>
        </w:rPr>
        <w:t>Key contribution</w:t>
      </w:r>
    </w:p>
    <w:p w14:paraId="2E3DD043" w14:textId="77777777" w:rsidR="00122622" w:rsidRDefault="00122622" w:rsidP="00122622">
      <w:pPr>
        <w:rPr>
          <w:rFonts w:ascii="Calibri" w:hAnsi="Calibri"/>
          <w:b/>
          <w:color w:val="000000" w:themeColor="text1"/>
        </w:rPr>
      </w:pPr>
    </w:p>
    <w:p w14:paraId="52AB6647" w14:textId="4985D4B4" w:rsidR="004C16AA" w:rsidRPr="00122622" w:rsidRDefault="0066366B" w:rsidP="00122622">
      <w:pPr>
        <w:rPr>
          <w:rFonts w:ascii="Calibri" w:hAnsi="Calibri"/>
          <w:b/>
          <w:color w:val="000000" w:themeColor="text1"/>
        </w:rPr>
      </w:pPr>
      <w:r w:rsidRPr="00644314">
        <w:rPr>
          <w:rFonts w:ascii="Calibri" w:hAnsi="Calibri"/>
          <w:color w:val="000000" w:themeColor="text1"/>
        </w:rPr>
        <w:t>Model of information cascades based on a simple Bayesian rule</w:t>
      </w:r>
      <w:r w:rsidR="004C16AA">
        <w:rPr>
          <w:rFonts w:ascii="Calibri" w:hAnsi="Calibri"/>
          <w:color w:val="000000" w:themeColor="text1"/>
        </w:rPr>
        <w:t xml:space="preserve">. </w:t>
      </w:r>
    </w:p>
    <w:p w14:paraId="694FF770" w14:textId="147F9886" w:rsidR="002F4B0A" w:rsidRPr="004C16AA" w:rsidRDefault="006A1A2D" w:rsidP="004C16AA">
      <w:pPr>
        <w:pStyle w:val="ListParagraph"/>
        <w:numPr>
          <w:ilvl w:val="0"/>
          <w:numId w:val="1"/>
        </w:numPr>
        <w:rPr>
          <w:rFonts w:ascii="Calibri" w:hAnsi="Calibri"/>
          <w:color w:val="000000" w:themeColor="text1"/>
        </w:rPr>
      </w:pPr>
      <w:r w:rsidRPr="004C16AA">
        <w:rPr>
          <w:rFonts w:ascii="Calibri" w:hAnsi="Calibri"/>
          <w:color w:val="000000" w:themeColor="text1"/>
        </w:rPr>
        <w:t>It</w:t>
      </w:r>
      <w:r w:rsidR="0066366B" w:rsidRPr="004C16AA">
        <w:rPr>
          <w:rFonts w:ascii="Calibri" w:hAnsi="Calibri"/>
          <w:color w:val="000000" w:themeColor="text1"/>
        </w:rPr>
        <w:t xml:space="preserve"> naturally accounts for power and fragility of the cascades.</w:t>
      </w:r>
    </w:p>
    <w:p w14:paraId="18437393" w14:textId="77777777" w:rsidR="00EF4964" w:rsidRPr="00644314" w:rsidRDefault="00EF4964" w:rsidP="00644314">
      <w:pPr>
        <w:rPr>
          <w:rFonts w:ascii="Calibri" w:hAnsi="Calibri"/>
          <w:color w:val="000000" w:themeColor="text1"/>
        </w:rPr>
      </w:pPr>
    </w:p>
    <w:p w14:paraId="695F343B" w14:textId="297E365E" w:rsidR="00620978" w:rsidRPr="00644314" w:rsidRDefault="0050216B" w:rsidP="00644314">
      <w:pPr>
        <w:rPr>
          <w:rFonts w:ascii="Calibri" w:hAnsi="Calibri"/>
          <w:color w:val="000000" w:themeColor="text1"/>
        </w:rPr>
      </w:pPr>
      <w:r w:rsidRPr="00644314">
        <w:rPr>
          <w:rFonts w:ascii="Calibri" w:hAnsi="Calibri"/>
          <w:b/>
          <w:color w:val="000000" w:themeColor="text1"/>
        </w:rPr>
        <w:t>Information cascade</w:t>
      </w:r>
      <w:r w:rsidRPr="00644314">
        <w:rPr>
          <w:rFonts w:ascii="Calibri" w:hAnsi="Calibri"/>
          <w:color w:val="000000" w:themeColor="text1"/>
        </w:rPr>
        <w:t xml:space="preserve"> occurs when a person observes the actions of others and then – despite possible contradictions in his/her own private information signals – engages in the same acts. A cascade develops when people "abandon their own information in favor of inferences based on earlier people's actions".</w:t>
      </w:r>
    </w:p>
    <w:p w14:paraId="69F88A3D" w14:textId="77777777" w:rsidR="0050216B" w:rsidRPr="00644314" w:rsidRDefault="0050216B" w:rsidP="00644314">
      <w:pPr>
        <w:rPr>
          <w:rFonts w:ascii="Calibri" w:hAnsi="Calibri"/>
          <w:color w:val="000000" w:themeColor="text1"/>
        </w:rPr>
      </w:pPr>
    </w:p>
    <w:p w14:paraId="493F98F5" w14:textId="7091753A" w:rsidR="00BC19F5" w:rsidRPr="00644314" w:rsidRDefault="00BC19F5" w:rsidP="00644314">
      <w:pPr>
        <w:rPr>
          <w:rFonts w:ascii="Calibri" w:hAnsi="Calibri"/>
          <w:color w:val="000000" w:themeColor="text1"/>
        </w:rPr>
      </w:pPr>
      <w:r w:rsidRPr="00644314">
        <w:rPr>
          <w:rFonts w:ascii="Calibri" w:hAnsi="Calibri"/>
          <w:b/>
          <w:color w:val="000000" w:themeColor="text1"/>
        </w:rPr>
        <w:t>Example:</w:t>
      </w:r>
      <w:r w:rsidRPr="00644314">
        <w:rPr>
          <w:rFonts w:ascii="Calibri" w:hAnsi="Calibri"/>
          <w:color w:val="000000" w:themeColor="text1"/>
        </w:rPr>
        <w:t xml:space="preserve"> you come across 10 people looking at the sky in the middle of the street. You decide to look up too because you infer from others’ actions that something important might be happening up there.</w:t>
      </w:r>
    </w:p>
    <w:p w14:paraId="142BC1F6" w14:textId="77777777" w:rsidR="00F53567" w:rsidRPr="00644314" w:rsidRDefault="00F53567" w:rsidP="00644314">
      <w:pPr>
        <w:rPr>
          <w:rFonts w:ascii="Calibri" w:hAnsi="Calibri"/>
          <w:color w:val="000000" w:themeColor="text1"/>
        </w:rPr>
      </w:pPr>
    </w:p>
    <w:p w14:paraId="77FD14EB" w14:textId="5CAA949F" w:rsidR="00BC19F5" w:rsidRPr="00644314" w:rsidRDefault="000716B5" w:rsidP="00644314">
      <w:pPr>
        <w:rPr>
          <w:rFonts w:ascii="Calibri" w:hAnsi="Calibri"/>
          <w:color w:val="000000" w:themeColor="text1"/>
        </w:rPr>
      </w:pPr>
      <w:r w:rsidRPr="00644314">
        <w:rPr>
          <w:rFonts w:ascii="Calibri" w:hAnsi="Calibri"/>
          <w:i/>
          <w:color w:val="000000" w:themeColor="text1"/>
        </w:rPr>
        <w:t>Note:</w:t>
      </w:r>
      <w:r w:rsidRPr="00644314">
        <w:rPr>
          <w:rFonts w:ascii="Calibri" w:hAnsi="Calibri"/>
          <w:color w:val="000000" w:themeColor="text1"/>
        </w:rPr>
        <w:t xml:space="preserve"> </w:t>
      </w:r>
      <w:r w:rsidR="00F37A33" w:rsidRPr="00644314">
        <w:rPr>
          <w:rFonts w:ascii="Calibri" w:hAnsi="Calibri"/>
          <w:color w:val="000000" w:themeColor="text1"/>
        </w:rPr>
        <w:t>H</w:t>
      </w:r>
      <w:r w:rsidR="00BC19F5" w:rsidRPr="00644314">
        <w:rPr>
          <w:rFonts w:ascii="Calibri" w:hAnsi="Calibri"/>
          <w:color w:val="000000" w:themeColor="text1"/>
        </w:rPr>
        <w:t>ere actions of others affect your actions indirectly – by changing your information.</w:t>
      </w:r>
      <w:r w:rsidR="00F53567" w:rsidRPr="00644314">
        <w:rPr>
          <w:rFonts w:ascii="Calibri" w:hAnsi="Calibri"/>
          <w:color w:val="000000" w:themeColor="text1"/>
        </w:rPr>
        <w:t xml:space="preserve"> Alternatively, one may change his behavior also due to </w:t>
      </w:r>
      <w:r w:rsidR="00F53567" w:rsidRPr="00644314">
        <w:rPr>
          <w:rFonts w:ascii="Calibri" w:hAnsi="Calibri"/>
          <w:i/>
          <w:color w:val="000000" w:themeColor="text1"/>
        </w:rPr>
        <w:t>direct benefit effects</w:t>
      </w:r>
      <w:r w:rsidR="00F53567" w:rsidRPr="00644314">
        <w:rPr>
          <w:rFonts w:ascii="Calibri" w:hAnsi="Calibri"/>
          <w:color w:val="000000" w:themeColor="text1"/>
        </w:rPr>
        <w:t xml:space="preserve"> – where conformity is directly rewarded – this, however, is distinct from information cascades.</w:t>
      </w:r>
    </w:p>
    <w:p w14:paraId="4318683E" w14:textId="77777777" w:rsidR="00BC19F5" w:rsidRPr="00644314" w:rsidRDefault="00BC19F5" w:rsidP="00644314">
      <w:pPr>
        <w:rPr>
          <w:rFonts w:ascii="Calibri" w:hAnsi="Calibri"/>
          <w:color w:val="000000" w:themeColor="text1"/>
        </w:rPr>
      </w:pPr>
    </w:p>
    <w:p w14:paraId="13698CDD" w14:textId="41F92B5C" w:rsidR="00694B6F" w:rsidRPr="00644314" w:rsidRDefault="008E0E9C" w:rsidP="00644314">
      <w:pPr>
        <w:rPr>
          <w:rFonts w:ascii="Calibri" w:hAnsi="Calibri"/>
          <w:b/>
          <w:color w:val="000000" w:themeColor="text1"/>
        </w:rPr>
      </w:pPr>
      <w:r w:rsidRPr="00644314">
        <w:rPr>
          <w:rFonts w:ascii="Calibri" w:hAnsi="Calibri"/>
          <w:b/>
          <w:color w:val="000000" w:themeColor="text1"/>
        </w:rPr>
        <w:t>Requirements for a cascade to occur</w:t>
      </w:r>
    </w:p>
    <w:p w14:paraId="3711D3DA" w14:textId="77777777" w:rsidR="008E0E9C" w:rsidRPr="00644314" w:rsidRDefault="008E0E9C" w:rsidP="00644314">
      <w:pPr>
        <w:rPr>
          <w:rFonts w:ascii="Calibri" w:hAnsi="Calibri"/>
          <w:color w:val="000000" w:themeColor="text1"/>
        </w:rPr>
      </w:pPr>
    </w:p>
    <w:p w14:paraId="642E4DF3" w14:textId="64E9992E" w:rsidR="008E0E9C" w:rsidRPr="00644314" w:rsidRDefault="008E0E9C" w:rsidP="00644314">
      <w:pPr>
        <w:pStyle w:val="ListParagraph"/>
        <w:numPr>
          <w:ilvl w:val="0"/>
          <w:numId w:val="3"/>
        </w:numPr>
        <w:ind w:left="0"/>
        <w:rPr>
          <w:rFonts w:ascii="Calibri" w:hAnsi="Calibri"/>
          <w:color w:val="000000" w:themeColor="text1"/>
        </w:rPr>
      </w:pPr>
      <w:r w:rsidRPr="00644314">
        <w:rPr>
          <w:rFonts w:ascii="Calibri" w:hAnsi="Calibri"/>
          <w:color w:val="000000" w:themeColor="text1"/>
        </w:rPr>
        <w:t>There is a decision to be made.</w:t>
      </w:r>
    </w:p>
    <w:p w14:paraId="25024CAC" w14:textId="70A66E12" w:rsidR="008E0E9C" w:rsidRPr="00644314" w:rsidRDefault="008E0E9C" w:rsidP="00644314">
      <w:pPr>
        <w:pStyle w:val="ListParagraph"/>
        <w:numPr>
          <w:ilvl w:val="0"/>
          <w:numId w:val="3"/>
        </w:numPr>
        <w:ind w:left="0"/>
        <w:rPr>
          <w:rFonts w:ascii="Calibri" w:hAnsi="Calibri"/>
          <w:color w:val="000000" w:themeColor="text1"/>
        </w:rPr>
      </w:pPr>
      <w:r w:rsidRPr="00644314">
        <w:rPr>
          <w:rFonts w:ascii="Calibri" w:hAnsi="Calibri"/>
          <w:color w:val="000000" w:themeColor="text1"/>
        </w:rPr>
        <w:t>People make decisions sequentially.</w:t>
      </w:r>
    </w:p>
    <w:p w14:paraId="2697A72D" w14:textId="3BD9AC1D" w:rsidR="008E0E9C" w:rsidRPr="00644314" w:rsidRDefault="008E0E9C" w:rsidP="00644314">
      <w:pPr>
        <w:pStyle w:val="ListParagraph"/>
        <w:numPr>
          <w:ilvl w:val="0"/>
          <w:numId w:val="3"/>
        </w:numPr>
        <w:ind w:left="0"/>
        <w:rPr>
          <w:rFonts w:ascii="Calibri" w:hAnsi="Calibri"/>
          <w:color w:val="000000" w:themeColor="text1"/>
        </w:rPr>
      </w:pPr>
      <w:r w:rsidRPr="00644314">
        <w:rPr>
          <w:rFonts w:ascii="Calibri" w:hAnsi="Calibri"/>
          <w:color w:val="000000" w:themeColor="text1"/>
        </w:rPr>
        <w:t>People observe choices made by those who acted earlier.</w:t>
      </w:r>
    </w:p>
    <w:p w14:paraId="26BC3E14" w14:textId="0370ED23" w:rsidR="008E0E9C" w:rsidRPr="00644314" w:rsidRDefault="008E0E9C" w:rsidP="00644314">
      <w:pPr>
        <w:pStyle w:val="ListParagraph"/>
        <w:numPr>
          <w:ilvl w:val="0"/>
          <w:numId w:val="3"/>
        </w:numPr>
        <w:ind w:left="0"/>
        <w:rPr>
          <w:rFonts w:ascii="Calibri" w:hAnsi="Calibri"/>
          <w:color w:val="000000" w:themeColor="text1"/>
        </w:rPr>
      </w:pPr>
      <w:r w:rsidRPr="00644314">
        <w:rPr>
          <w:rFonts w:ascii="Calibri" w:hAnsi="Calibri"/>
          <w:color w:val="000000" w:themeColor="text1"/>
        </w:rPr>
        <w:t xml:space="preserve">Each person has </w:t>
      </w:r>
      <w:r w:rsidRPr="00644314">
        <w:rPr>
          <w:rFonts w:ascii="Calibri" w:hAnsi="Calibri"/>
          <w:i/>
          <w:color w:val="000000" w:themeColor="text1"/>
        </w:rPr>
        <w:t>private information</w:t>
      </w:r>
      <w:r w:rsidRPr="00644314">
        <w:rPr>
          <w:rFonts w:ascii="Calibri" w:hAnsi="Calibri"/>
          <w:color w:val="000000" w:themeColor="text1"/>
        </w:rPr>
        <w:t xml:space="preserve"> hat helps guide his decisions.</w:t>
      </w:r>
    </w:p>
    <w:p w14:paraId="28ACACE1" w14:textId="6C5619C4" w:rsidR="008E0E9C" w:rsidRPr="00644314" w:rsidRDefault="008E0E9C" w:rsidP="00644314">
      <w:pPr>
        <w:pStyle w:val="ListParagraph"/>
        <w:numPr>
          <w:ilvl w:val="0"/>
          <w:numId w:val="3"/>
        </w:numPr>
        <w:ind w:left="0"/>
        <w:rPr>
          <w:rFonts w:ascii="Calibri" w:hAnsi="Calibri"/>
          <w:color w:val="000000" w:themeColor="text1"/>
        </w:rPr>
      </w:pPr>
      <w:r w:rsidRPr="00644314">
        <w:rPr>
          <w:rFonts w:ascii="Calibri" w:hAnsi="Calibri"/>
          <w:color w:val="000000" w:themeColor="text1"/>
        </w:rPr>
        <w:t>People cannot observe private information</w:t>
      </w:r>
      <w:r w:rsidR="008A725F" w:rsidRPr="00644314">
        <w:rPr>
          <w:rFonts w:ascii="Calibri" w:hAnsi="Calibri"/>
          <w:color w:val="000000" w:themeColor="text1"/>
        </w:rPr>
        <w:t xml:space="preserve"> that</w:t>
      </w:r>
      <w:r w:rsidRPr="00644314">
        <w:rPr>
          <w:rFonts w:ascii="Calibri" w:hAnsi="Calibri"/>
          <w:color w:val="000000" w:themeColor="text1"/>
        </w:rPr>
        <w:t xml:space="preserve"> others know, but they can make inference about it from others’ actions.</w:t>
      </w:r>
    </w:p>
    <w:p w14:paraId="7F9CBA13" w14:textId="77777777" w:rsidR="00644314" w:rsidRDefault="00644314" w:rsidP="00644314">
      <w:pPr>
        <w:shd w:val="clear" w:color="auto" w:fill="FFFFFF"/>
        <w:outlineLvl w:val="2"/>
        <w:rPr>
          <w:rFonts w:ascii="Calibri" w:hAnsi="Calibri"/>
          <w:color w:val="000000" w:themeColor="text1"/>
        </w:rPr>
      </w:pPr>
    </w:p>
    <w:p w14:paraId="73E54755" w14:textId="77777777" w:rsidR="00644314" w:rsidRDefault="00644314" w:rsidP="00644314">
      <w:pPr>
        <w:shd w:val="clear" w:color="auto" w:fill="FFFFFF"/>
        <w:outlineLvl w:val="2"/>
        <w:rPr>
          <w:rFonts w:ascii="Calibri" w:hAnsi="Calibri"/>
          <w:color w:val="000000" w:themeColor="text1"/>
        </w:rPr>
      </w:pPr>
    </w:p>
    <w:p w14:paraId="3DEE7E6A" w14:textId="77777777" w:rsidR="00644314" w:rsidRDefault="00644314" w:rsidP="00644314">
      <w:pPr>
        <w:shd w:val="clear" w:color="auto" w:fill="FFFFFF"/>
        <w:outlineLvl w:val="2"/>
        <w:rPr>
          <w:rFonts w:ascii="Calibri" w:hAnsi="Calibri"/>
          <w:color w:val="000000" w:themeColor="text1"/>
        </w:rPr>
      </w:pPr>
    </w:p>
    <w:p w14:paraId="01749023" w14:textId="77777777" w:rsidR="00644314" w:rsidRDefault="00644314" w:rsidP="00644314">
      <w:pPr>
        <w:shd w:val="clear" w:color="auto" w:fill="FFFFFF"/>
        <w:outlineLvl w:val="2"/>
        <w:rPr>
          <w:rFonts w:ascii="Calibri" w:hAnsi="Calibri"/>
          <w:color w:val="000000" w:themeColor="text1"/>
        </w:rPr>
      </w:pPr>
    </w:p>
    <w:p w14:paraId="6FCA4A35" w14:textId="77777777" w:rsidR="00644314" w:rsidRDefault="00644314" w:rsidP="00644314">
      <w:pPr>
        <w:shd w:val="clear" w:color="auto" w:fill="FFFFFF"/>
        <w:outlineLvl w:val="2"/>
        <w:rPr>
          <w:rFonts w:ascii="Calibri" w:eastAsia="Times New Roman" w:hAnsi="Calibri" w:cs="Times New Roman"/>
          <w:b/>
          <w:bCs/>
          <w:color w:val="000000" w:themeColor="text1"/>
        </w:rPr>
      </w:pPr>
    </w:p>
    <w:p w14:paraId="48687ECE" w14:textId="45DCE035" w:rsidR="001328F7" w:rsidRDefault="00644314" w:rsidP="00644314">
      <w:pPr>
        <w:shd w:val="clear" w:color="auto" w:fill="FFFFFF"/>
        <w:outlineLvl w:val="2"/>
        <w:rPr>
          <w:rFonts w:ascii="Calibri" w:eastAsia="Times New Roman" w:hAnsi="Calibri" w:cs="Times New Roman"/>
          <w:b/>
          <w:bCs/>
          <w:color w:val="000000" w:themeColor="text1"/>
        </w:rPr>
      </w:pPr>
      <w:r>
        <w:rPr>
          <w:rFonts w:ascii="Calibri" w:eastAsia="Times New Roman" w:hAnsi="Calibri" w:cs="Times New Roman"/>
          <w:b/>
          <w:bCs/>
          <w:color w:val="000000" w:themeColor="text1"/>
        </w:rPr>
        <w:lastRenderedPageBreak/>
        <w:t>Experiment</w:t>
      </w:r>
    </w:p>
    <w:p w14:paraId="0AD6798D" w14:textId="77777777" w:rsidR="004D1BB7" w:rsidRDefault="004D1BB7" w:rsidP="00644314">
      <w:pPr>
        <w:shd w:val="clear" w:color="auto" w:fill="FFFFFF"/>
        <w:outlineLvl w:val="2"/>
        <w:rPr>
          <w:rFonts w:ascii="Calibri" w:eastAsia="Times New Roman" w:hAnsi="Calibri" w:cs="Times New Roman"/>
          <w:b/>
          <w:bCs/>
          <w:color w:val="000000" w:themeColor="text1"/>
        </w:rPr>
      </w:pPr>
    </w:p>
    <w:p w14:paraId="6101BC82" w14:textId="4D0D914B" w:rsidR="004D1BB7" w:rsidRPr="00B40FAC" w:rsidRDefault="004D1BB7" w:rsidP="00644314">
      <w:pPr>
        <w:shd w:val="clear" w:color="auto" w:fill="FFFFFF"/>
        <w:outlineLvl w:val="2"/>
        <w:rPr>
          <w:rFonts w:ascii="Calibri" w:eastAsia="Times New Roman" w:hAnsi="Calibri" w:cs="Times New Roman"/>
          <w:bCs/>
          <w:i/>
          <w:color w:val="000000" w:themeColor="text1"/>
        </w:rPr>
      </w:pPr>
      <w:r w:rsidRPr="00B40FAC">
        <w:rPr>
          <w:rFonts w:ascii="Calibri" w:eastAsia="Times New Roman" w:hAnsi="Calibri" w:cs="Times New Roman"/>
          <w:bCs/>
          <w:i/>
          <w:color w:val="000000" w:themeColor="text1"/>
        </w:rPr>
        <w:t>States of the world</w:t>
      </w:r>
    </w:p>
    <w:p w14:paraId="7EDBE068" w14:textId="30EF656A" w:rsidR="004D1BB7" w:rsidRPr="004D1BB7" w:rsidRDefault="004D1BB7" w:rsidP="004D1BB7">
      <w:pPr>
        <w:pStyle w:val="ListParagraph"/>
        <w:numPr>
          <w:ilvl w:val="0"/>
          <w:numId w:val="6"/>
        </w:numPr>
        <w:shd w:val="clear" w:color="auto" w:fill="FFFFFF"/>
        <w:outlineLvl w:val="2"/>
        <w:rPr>
          <w:rFonts w:ascii="Calibri" w:eastAsia="Times New Roman" w:hAnsi="Calibri" w:cs="Times New Roman"/>
          <w:bCs/>
          <w:color w:val="000000" w:themeColor="text1"/>
        </w:rPr>
      </w:pPr>
      <w:r>
        <w:rPr>
          <w:rFonts w:ascii="Calibri" w:hAnsi="Calibri" w:cs="Times New Roman"/>
          <w:color w:val="000000" w:themeColor="text1"/>
        </w:rPr>
        <w:t>Urn with 2 blues balls for every red ball (B)</w:t>
      </w:r>
    </w:p>
    <w:p w14:paraId="201A6DB4" w14:textId="29CB86EC" w:rsidR="004D1BB7" w:rsidRPr="004D1BB7" w:rsidRDefault="004D1BB7" w:rsidP="004D1BB7">
      <w:pPr>
        <w:pStyle w:val="ListParagraph"/>
        <w:numPr>
          <w:ilvl w:val="0"/>
          <w:numId w:val="6"/>
        </w:numPr>
        <w:shd w:val="clear" w:color="auto" w:fill="FFFFFF"/>
        <w:outlineLvl w:val="2"/>
        <w:rPr>
          <w:rFonts w:ascii="Calibri" w:eastAsia="Times New Roman" w:hAnsi="Calibri" w:cs="Times New Roman"/>
          <w:bCs/>
          <w:color w:val="000000" w:themeColor="text1"/>
        </w:rPr>
      </w:pPr>
      <w:r>
        <w:rPr>
          <w:rFonts w:ascii="Calibri" w:eastAsia="Times New Roman" w:hAnsi="Calibri" w:cs="Times New Roman"/>
          <w:bCs/>
          <w:color w:val="000000" w:themeColor="text1"/>
        </w:rPr>
        <w:t xml:space="preserve">Urn with </w:t>
      </w:r>
      <w:r>
        <w:rPr>
          <w:rFonts w:ascii="Calibri" w:hAnsi="Calibri" w:cs="Times New Roman"/>
          <w:color w:val="000000" w:themeColor="text1"/>
        </w:rPr>
        <w:t>2 red balls for every blue ball (R)</w:t>
      </w:r>
    </w:p>
    <w:p w14:paraId="588F6D66" w14:textId="77777777" w:rsidR="004D1BB7" w:rsidRPr="004D1BB7" w:rsidRDefault="004D1BB7" w:rsidP="00644314">
      <w:pPr>
        <w:shd w:val="clear" w:color="auto" w:fill="FFFFFF"/>
        <w:outlineLvl w:val="2"/>
        <w:rPr>
          <w:rFonts w:ascii="Calibri" w:eastAsia="Times New Roman" w:hAnsi="Calibri" w:cs="Times New Roman"/>
          <w:bCs/>
          <w:color w:val="000000" w:themeColor="text1"/>
        </w:rPr>
      </w:pPr>
    </w:p>
    <w:p w14:paraId="1C8BD206" w14:textId="0B249883" w:rsidR="004D1BB7" w:rsidRDefault="004D1BB7" w:rsidP="00644314">
      <w:pPr>
        <w:shd w:val="clear" w:color="auto" w:fill="FFFFFF"/>
        <w:outlineLvl w:val="2"/>
        <w:rPr>
          <w:rFonts w:ascii="Calibri" w:eastAsia="Times New Roman" w:hAnsi="Calibri" w:cs="Times New Roman"/>
          <w:bCs/>
          <w:color w:val="000000" w:themeColor="text1"/>
        </w:rPr>
      </w:pPr>
      <w:r w:rsidRPr="00B40FAC">
        <w:rPr>
          <w:rFonts w:ascii="Calibri" w:eastAsia="Times New Roman" w:hAnsi="Calibri" w:cs="Times New Roman"/>
          <w:bCs/>
          <w:i/>
          <w:color w:val="000000" w:themeColor="text1"/>
        </w:rPr>
        <w:t>Prior probability</w:t>
      </w:r>
      <w:r>
        <w:rPr>
          <w:rFonts w:ascii="Calibri" w:eastAsia="Times New Roman" w:hAnsi="Calibri" w:cs="Times New Roman"/>
          <w:bCs/>
          <w:color w:val="000000" w:themeColor="text1"/>
        </w:rPr>
        <w:t xml:space="preserve"> on each state: </w:t>
      </w:r>
      <m:oMath>
        <m:r>
          <w:rPr>
            <w:rFonts w:ascii="Cambria Math" w:eastAsia="Times New Roman" w:hAnsi="Cambria Math" w:cs="Times New Roman"/>
            <w:color w:val="000000" w:themeColor="text1"/>
          </w:rPr>
          <m:t>p</m:t>
        </m:r>
        <m:d>
          <m:dPr>
            <m:ctrlPr>
              <w:rPr>
                <w:rFonts w:ascii="Cambria Math" w:eastAsia="Times New Roman" w:hAnsi="Cambria Math" w:cs="Times New Roman"/>
                <w:bCs/>
                <w:i/>
                <w:color w:val="000000" w:themeColor="text1"/>
              </w:rPr>
            </m:ctrlPr>
          </m:dPr>
          <m:e>
            <m:r>
              <w:rPr>
                <w:rFonts w:ascii="Cambria Math" w:eastAsia="Times New Roman" w:hAnsi="Cambria Math" w:cs="Times New Roman"/>
                <w:color w:val="000000" w:themeColor="text1"/>
              </w:rPr>
              <m:t>B</m:t>
            </m:r>
          </m:e>
        </m:d>
        <m:r>
          <w:rPr>
            <w:rFonts w:ascii="Cambria Math" w:eastAsia="Times New Roman" w:hAnsi="Cambria Math" w:cs="Times New Roman"/>
            <w:color w:val="000000" w:themeColor="text1"/>
          </w:rPr>
          <m:t>=p</m:t>
        </m:r>
        <m:d>
          <m:dPr>
            <m:ctrlPr>
              <w:rPr>
                <w:rFonts w:ascii="Cambria Math" w:eastAsia="Times New Roman" w:hAnsi="Cambria Math" w:cs="Times New Roman"/>
                <w:bCs/>
                <w:i/>
                <w:color w:val="000000" w:themeColor="text1"/>
              </w:rPr>
            </m:ctrlPr>
          </m:dPr>
          <m:e>
            <m:r>
              <w:rPr>
                <w:rFonts w:ascii="Cambria Math" w:eastAsia="Times New Roman" w:hAnsi="Cambria Math" w:cs="Times New Roman"/>
                <w:color w:val="000000" w:themeColor="text1"/>
              </w:rPr>
              <m:t>R</m:t>
            </m:r>
          </m:e>
        </m:d>
        <m:r>
          <w:rPr>
            <w:rFonts w:ascii="Cambria Math" w:eastAsia="Times New Roman" w:hAnsi="Cambria Math" w:cs="Times New Roman"/>
            <w:color w:val="000000" w:themeColor="text1"/>
          </w:rPr>
          <m:t>=0.5</m:t>
        </m:r>
      </m:oMath>
      <w:r>
        <w:rPr>
          <w:rFonts w:ascii="Calibri" w:eastAsia="Times New Roman" w:hAnsi="Calibri" w:cs="Times New Roman"/>
          <w:bCs/>
          <w:color w:val="000000" w:themeColor="text1"/>
        </w:rPr>
        <w:t xml:space="preserve"> </w:t>
      </w:r>
    </w:p>
    <w:p w14:paraId="67A11455" w14:textId="77777777" w:rsidR="00E05CA8" w:rsidRDefault="00E05CA8" w:rsidP="00644314">
      <w:pPr>
        <w:shd w:val="clear" w:color="auto" w:fill="FFFFFF"/>
        <w:rPr>
          <w:rFonts w:ascii="Calibri" w:hAnsi="Calibri" w:cs="Times New Roman"/>
          <w:color w:val="000000" w:themeColor="text1"/>
        </w:rPr>
      </w:pPr>
    </w:p>
    <w:p w14:paraId="0167882A" w14:textId="2DF633B8" w:rsidR="00644314" w:rsidRDefault="004D1BB7" w:rsidP="00644314">
      <w:pPr>
        <w:shd w:val="clear" w:color="auto" w:fill="FFFFFF"/>
        <w:rPr>
          <w:rFonts w:ascii="Calibri" w:hAnsi="Calibri" w:cs="Times New Roman"/>
          <w:color w:val="000000" w:themeColor="text1"/>
        </w:rPr>
      </w:pPr>
      <w:r>
        <w:rPr>
          <w:rFonts w:ascii="Calibri" w:hAnsi="Calibri" w:cs="Times New Roman"/>
          <w:color w:val="000000" w:themeColor="text1"/>
        </w:rPr>
        <w:t xml:space="preserve">One by one, </w:t>
      </w:r>
      <w:r w:rsidR="001328F7" w:rsidRPr="001328F7">
        <w:rPr>
          <w:rFonts w:ascii="Calibri" w:hAnsi="Calibri" w:cs="Times New Roman"/>
          <w:color w:val="000000" w:themeColor="text1"/>
        </w:rPr>
        <w:t>participants dra</w:t>
      </w:r>
      <w:r w:rsidR="00644314">
        <w:rPr>
          <w:rFonts w:ascii="Calibri" w:hAnsi="Calibri" w:cs="Times New Roman"/>
          <w:color w:val="000000" w:themeColor="text1"/>
        </w:rPr>
        <w:t>w a marble</w:t>
      </w:r>
      <w:r>
        <w:rPr>
          <w:rFonts w:ascii="Calibri" w:hAnsi="Calibri" w:cs="Times New Roman"/>
          <w:color w:val="000000" w:themeColor="text1"/>
        </w:rPr>
        <w:t xml:space="preserve"> </w:t>
      </w:r>
      <w:r w:rsidR="00644314">
        <w:rPr>
          <w:rFonts w:ascii="Calibri" w:hAnsi="Calibri" w:cs="Times New Roman"/>
          <w:color w:val="000000" w:themeColor="text1"/>
        </w:rPr>
        <w:t>from this container.</w:t>
      </w:r>
      <w:r>
        <w:rPr>
          <w:rFonts w:ascii="Calibri" w:hAnsi="Calibri" w:cs="Times New Roman"/>
          <w:color w:val="000000" w:themeColor="text1"/>
        </w:rPr>
        <w:t xml:space="preserve"> Possible draws are </w:t>
      </w:r>
      <m:oMath>
        <m:r>
          <w:rPr>
            <w:rFonts w:ascii="Cambria Math" w:hAnsi="Cambria Math" w:cs="Times New Roman"/>
            <w:color w:val="000000" w:themeColor="text1"/>
          </w:rPr>
          <m:t>b</m:t>
        </m:r>
      </m:oMath>
      <w:r>
        <w:rPr>
          <w:rFonts w:ascii="Calibri" w:hAnsi="Calibri" w:cs="Times New Roman"/>
          <w:color w:val="000000" w:themeColor="text1"/>
        </w:rPr>
        <w:t xml:space="preserve"> and </w:t>
      </w:r>
      <m:oMath>
        <m:r>
          <w:rPr>
            <w:rFonts w:ascii="Cambria Math" w:hAnsi="Cambria Math" w:cs="Times New Roman"/>
            <w:color w:val="000000" w:themeColor="text1"/>
          </w:rPr>
          <m:t>r</m:t>
        </m:r>
      </m:oMath>
      <w:r>
        <w:rPr>
          <w:rFonts w:ascii="Calibri" w:hAnsi="Calibri" w:cs="Times New Roman"/>
          <w:color w:val="000000" w:themeColor="text1"/>
        </w:rPr>
        <w:t xml:space="preserve"> for blue and red balls. Others do not see </w:t>
      </w:r>
      <w:r w:rsidR="00C97684">
        <w:rPr>
          <w:rFonts w:ascii="Calibri" w:hAnsi="Calibri" w:cs="Times New Roman"/>
          <w:color w:val="000000" w:themeColor="text1"/>
        </w:rPr>
        <w:t>the</w:t>
      </w:r>
      <w:r w:rsidR="008D4E23">
        <w:rPr>
          <w:rFonts w:ascii="Calibri" w:hAnsi="Calibri" w:cs="Times New Roman"/>
          <w:color w:val="000000" w:themeColor="text1"/>
        </w:rPr>
        <w:t xml:space="preserve"> choice, so draws are </w:t>
      </w:r>
      <w:r w:rsidR="008D4E23" w:rsidRPr="00B40FAC">
        <w:rPr>
          <w:rFonts w:ascii="Calibri" w:hAnsi="Calibri" w:cs="Times New Roman"/>
          <w:i/>
          <w:color w:val="000000" w:themeColor="text1"/>
        </w:rPr>
        <w:t xml:space="preserve">private </w:t>
      </w:r>
      <w:r w:rsidR="008D4E23">
        <w:rPr>
          <w:rFonts w:ascii="Calibri" w:hAnsi="Calibri" w:cs="Times New Roman"/>
          <w:i/>
          <w:color w:val="000000" w:themeColor="text1"/>
        </w:rPr>
        <w:t>information</w:t>
      </w:r>
      <w:r w:rsidR="008D4E23">
        <w:rPr>
          <w:rFonts w:ascii="Calibri" w:hAnsi="Calibri" w:cs="Times New Roman"/>
          <w:color w:val="000000" w:themeColor="text1"/>
        </w:rPr>
        <w:t>.</w:t>
      </w:r>
    </w:p>
    <w:p w14:paraId="15FB93D0" w14:textId="77777777" w:rsidR="004D1BB7" w:rsidRDefault="004D1BB7" w:rsidP="00644314">
      <w:pPr>
        <w:shd w:val="clear" w:color="auto" w:fill="FFFFFF"/>
        <w:rPr>
          <w:rFonts w:ascii="Calibri" w:hAnsi="Calibri" w:cs="Times New Roman"/>
          <w:color w:val="000000" w:themeColor="text1"/>
        </w:rPr>
      </w:pPr>
    </w:p>
    <w:p w14:paraId="28EC1662" w14:textId="096EC14B" w:rsidR="004D1BB7" w:rsidRDefault="008D4E23" w:rsidP="00644314">
      <w:pPr>
        <w:shd w:val="clear" w:color="auto" w:fill="FFFFFF"/>
        <w:rPr>
          <w:rFonts w:ascii="Calibri" w:hAnsi="Calibri" w:cs="Times New Roman"/>
          <w:color w:val="000000" w:themeColor="text1"/>
        </w:rPr>
      </w:pPr>
      <w:r>
        <w:rPr>
          <w:rFonts w:ascii="Calibri" w:hAnsi="Calibri" w:cs="Times New Roman"/>
          <w:color w:val="000000" w:themeColor="text1"/>
        </w:rPr>
        <w:t>Participant makes a guess about whether the urn is R or B and</w:t>
      </w:r>
      <w:r w:rsidR="004D1BB7">
        <w:rPr>
          <w:rFonts w:ascii="Calibri" w:hAnsi="Calibri" w:cs="Times New Roman"/>
          <w:color w:val="000000" w:themeColor="text1"/>
        </w:rPr>
        <w:t xml:space="preserve"> announce</w:t>
      </w:r>
      <w:r>
        <w:rPr>
          <w:rFonts w:ascii="Calibri" w:hAnsi="Calibri" w:cs="Times New Roman"/>
          <w:color w:val="000000" w:themeColor="text1"/>
        </w:rPr>
        <w:t>s</w:t>
      </w:r>
      <w:r w:rsidR="004D1BB7">
        <w:rPr>
          <w:rFonts w:ascii="Calibri" w:hAnsi="Calibri" w:cs="Times New Roman"/>
          <w:color w:val="000000" w:themeColor="text1"/>
        </w:rPr>
        <w:t xml:space="preserve"> </w:t>
      </w:r>
      <w:r>
        <w:rPr>
          <w:rFonts w:ascii="Calibri" w:hAnsi="Calibri" w:cs="Times New Roman"/>
          <w:color w:val="000000" w:themeColor="text1"/>
        </w:rPr>
        <w:t>the</w:t>
      </w:r>
      <w:r w:rsidR="004D1BB7">
        <w:rPr>
          <w:rFonts w:ascii="Calibri" w:hAnsi="Calibri" w:cs="Times New Roman"/>
          <w:color w:val="000000" w:themeColor="text1"/>
        </w:rPr>
        <w:t xml:space="preserve"> guess </w:t>
      </w:r>
      <w:r>
        <w:rPr>
          <w:rFonts w:ascii="Calibri" w:hAnsi="Calibri" w:cs="Times New Roman"/>
          <w:color w:val="000000" w:themeColor="text1"/>
        </w:rPr>
        <w:t>publically</w:t>
      </w:r>
      <w:r w:rsidR="004D1BB7">
        <w:rPr>
          <w:rFonts w:ascii="Calibri" w:hAnsi="Calibri" w:cs="Times New Roman"/>
          <w:color w:val="000000" w:themeColor="text1"/>
        </w:rPr>
        <w:t>.</w:t>
      </w:r>
    </w:p>
    <w:p w14:paraId="6977DD4A" w14:textId="77777777" w:rsidR="003F5288" w:rsidRDefault="003F5288" w:rsidP="00644314">
      <w:pPr>
        <w:shd w:val="clear" w:color="auto" w:fill="FFFFFF"/>
        <w:rPr>
          <w:rFonts w:ascii="Calibri" w:hAnsi="Calibri" w:cs="Times New Roman"/>
          <w:color w:val="000000" w:themeColor="text1"/>
        </w:rPr>
      </w:pPr>
    </w:p>
    <w:p w14:paraId="1D05B40D" w14:textId="6C50823B" w:rsidR="008C6A90" w:rsidRDefault="007C3B2D" w:rsidP="00644314">
      <w:pPr>
        <w:shd w:val="clear" w:color="auto" w:fill="FFFFFF"/>
        <w:rPr>
          <w:rFonts w:ascii="Calibri" w:hAnsi="Calibri" w:cs="Times New Roman"/>
          <w:color w:val="000000" w:themeColor="text1"/>
        </w:rPr>
      </w:pPr>
      <w:r>
        <w:rPr>
          <w:rFonts w:ascii="Calibri" w:hAnsi="Calibri" w:cs="Times New Roman"/>
          <w:color w:val="000000" w:themeColor="text1"/>
        </w:rPr>
        <w:t>The first person guesses the urn of the color of the ball he has drawn. If the second student draws the same color ball as the first – then he announces the same color, otherwise, he is indifferent. We assume he announces the drawn color.</w:t>
      </w:r>
    </w:p>
    <w:p w14:paraId="1DAB8A5A" w14:textId="77777777" w:rsidR="007C3B2D" w:rsidRDefault="007C3B2D" w:rsidP="00644314">
      <w:pPr>
        <w:shd w:val="clear" w:color="auto" w:fill="FFFFFF"/>
        <w:rPr>
          <w:rFonts w:ascii="Calibri" w:hAnsi="Calibri" w:cs="Times New Roman"/>
          <w:color w:val="000000" w:themeColor="text1"/>
        </w:rPr>
      </w:pPr>
    </w:p>
    <w:p w14:paraId="3671603C" w14:textId="4D4F454C" w:rsidR="003F5288" w:rsidRDefault="007C3B2D" w:rsidP="00644314">
      <w:pPr>
        <w:shd w:val="clear" w:color="auto" w:fill="FFFFFF"/>
        <w:rPr>
          <w:rFonts w:ascii="Calibri" w:hAnsi="Calibri" w:cs="Times New Roman"/>
          <w:color w:val="000000" w:themeColor="text1"/>
        </w:rPr>
      </w:pPr>
      <w:r>
        <w:rPr>
          <w:rFonts w:ascii="Calibri" w:hAnsi="Calibri" w:cs="Times New Roman"/>
          <w:color w:val="000000" w:themeColor="text1"/>
        </w:rPr>
        <w:t>T</w:t>
      </w:r>
      <w:r w:rsidR="00A1048E">
        <w:rPr>
          <w:rFonts w:ascii="Calibri" w:hAnsi="Calibri" w:cs="Times New Roman"/>
          <w:color w:val="000000" w:themeColor="text1"/>
        </w:rPr>
        <w:t xml:space="preserve">he cascade starts when two people announce two guesses of the same color (B,B) or (R,R).  </w:t>
      </w:r>
      <w:r w:rsidR="008C6A90">
        <w:rPr>
          <w:rFonts w:ascii="Calibri" w:hAnsi="Calibri" w:cs="Times New Roman"/>
          <w:color w:val="000000" w:themeColor="text1"/>
        </w:rPr>
        <w:t>Such public evidence would dwarf any private information of the subsequent participant, and would trigger a chain reaction.</w:t>
      </w:r>
    </w:p>
    <w:p w14:paraId="07FF9AE0" w14:textId="77777777" w:rsidR="00644314" w:rsidRDefault="00644314" w:rsidP="00644314">
      <w:pPr>
        <w:shd w:val="clear" w:color="auto" w:fill="FFFFFF"/>
        <w:rPr>
          <w:rFonts w:ascii="Calibri" w:hAnsi="Calibri" w:cs="Times New Roman"/>
          <w:color w:val="000000" w:themeColor="text1"/>
        </w:rPr>
      </w:pPr>
    </w:p>
    <w:p w14:paraId="7131422E" w14:textId="75AB743C" w:rsidR="003F346D" w:rsidRDefault="002969DB" w:rsidP="00194D0B">
      <w:pPr>
        <w:pStyle w:val="ListParagraph"/>
        <w:numPr>
          <w:ilvl w:val="0"/>
          <w:numId w:val="1"/>
        </w:numPr>
        <w:shd w:val="clear" w:color="auto" w:fill="FFFFFF"/>
        <w:rPr>
          <w:rFonts w:ascii="Calibri" w:hAnsi="Calibri" w:cs="Times New Roman"/>
          <w:color w:val="000000" w:themeColor="text1"/>
        </w:rPr>
      </w:pPr>
      <w:r>
        <w:rPr>
          <w:rFonts w:ascii="Calibri" w:hAnsi="Calibri" w:cs="Times New Roman"/>
          <w:color w:val="000000" w:themeColor="text1"/>
        </w:rPr>
        <w:t>Cascades can easily occur.</w:t>
      </w:r>
    </w:p>
    <w:p w14:paraId="513B940C" w14:textId="405D7F5C" w:rsidR="002969DB" w:rsidRDefault="002969DB" w:rsidP="00194D0B">
      <w:pPr>
        <w:pStyle w:val="ListParagraph"/>
        <w:numPr>
          <w:ilvl w:val="0"/>
          <w:numId w:val="1"/>
        </w:numPr>
        <w:shd w:val="clear" w:color="auto" w:fill="FFFFFF"/>
        <w:rPr>
          <w:rFonts w:ascii="Calibri" w:hAnsi="Calibri" w:cs="Times New Roman"/>
          <w:color w:val="000000" w:themeColor="text1"/>
        </w:rPr>
      </w:pPr>
      <w:r>
        <w:rPr>
          <w:rFonts w:ascii="Calibri" w:hAnsi="Calibri" w:cs="Times New Roman"/>
          <w:color w:val="000000" w:themeColor="text1"/>
        </w:rPr>
        <w:t>Cascades can be wrong (1/3 * 1/3 is the probability of a sequence of two wrong color announcements).</w:t>
      </w:r>
    </w:p>
    <w:p w14:paraId="5DEBB972" w14:textId="0A1A6733" w:rsidR="002969DB" w:rsidRPr="00194D0B" w:rsidRDefault="002969DB" w:rsidP="00194D0B">
      <w:pPr>
        <w:pStyle w:val="ListParagraph"/>
        <w:numPr>
          <w:ilvl w:val="0"/>
          <w:numId w:val="1"/>
        </w:numPr>
        <w:shd w:val="clear" w:color="auto" w:fill="FFFFFF"/>
        <w:rPr>
          <w:rFonts w:ascii="Calibri" w:hAnsi="Calibri" w:cs="Times New Roman"/>
          <w:color w:val="000000" w:themeColor="text1"/>
        </w:rPr>
      </w:pPr>
      <w:r>
        <w:rPr>
          <w:rFonts w:ascii="Calibri" w:hAnsi="Calibri" w:cs="Times New Roman"/>
          <w:color w:val="000000" w:themeColor="text1"/>
        </w:rPr>
        <w:t xml:space="preserve">Cascades can be fragile (imagine if two students cheated and </w:t>
      </w:r>
      <w:r w:rsidR="00DD24F8">
        <w:rPr>
          <w:rFonts w:ascii="Calibri" w:hAnsi="Calibri" w:cs="Times New Roman"/>
          <w:color w:val="000000" w:themeColor="text1"/>
        </w:rPr>
        <w:t xml:space="preserve">showed their marbles two class </w:t>
      </w:r>
      <w:r>
        <w:rPr>
          <w:rFonts w:ascii="Calibri" w:hAnsi="Calibri" w:cs="Times New Roman"/>
          <w:color w:val="000000" w:themeColor="text1"/>
        </w:rPr>
        <w:t>– they could disrupt an existing cascade).</w:t>
      </w:r>
    </w:p>
    <w:p w14:paraId="1A742951" w14:textId="77777777" w:rsidR="004800A4" w:rsidRPr="001328F7" w:rsidRDefault="004800A4" w:rsidP="00644314">
      <w:pPr>
        <w:shd w:val="clear" w:color="auto" w:fill="FFFFFF"/>
        <w:rPr>
          <w:rFonts w:ascii="Calibri" w:hAnsi="Calibri" w:cs="Times New Roman"/>
          <w:color w:val="000000" w:themeColor="text1"/>
        </w:rPr>
      </w:pPr>
    </w:p>
    <w:p w14:paraId="1A5CE10D" w14:textId="4C21DF37" w:rsidR="001328F7" w:rsidRPr="001328F7" w:rsidRDefault="00035DF5" w:rsidP="00644314">
      <w:pPr>
        <w:shd w:val="clear" w:color="auto" w:fill="FFFFFF"/>
        <w:outlineLvl w:val="2"/>
        <w:rPr>
          <w:rFonts w:ascii="Calibri" w:eastAsia="Times New Roman" w:hAnsi="Calibri" w:cs="Times New Roman"/>
          <w:b/>
          <w:bCs/>
          <w:color w:val="000000" w:themeColor="text1"/>
        </w:rPr>
      </w:pPr>
      <w:ins w:id="0" w:author="Jin Miao" w:date="2017-10-27T08:50:00Z">
        <w:r>
          <w:rPr>
            <w:rFonts w:ascii="Calibri" w:eastAsia="Times New Roman" w:hAnsi="Calibri" w:cs="Times New Roman"/>
            <w:b/>
            <w:bCs/>
            <w:color w:val="000000" w:themeColor="text1"/>
          </w:rPr>
          <w:t>General Cascade Model</w:t>
        </w:r>
      </w:ins>
      <w:del w:id="1" w:author="Jin Miao" w:date="2017-10-27T08:50:00Z">
        <w:r w:rsidR="001328F7" w:rsidRPr="00644314" w:rsidDel="00035DF5">
          <w:rPr>
            <w:rFonts w:ascii="Calibri" w:eastAsia="Times New Roman" w:hAnsi="Calibri" w:cs="Times New Roman"/>
            <w:b/>
            <w:bCs/>
            <w:color w:val="000000" w:themeColor="text1"/>
          </w:rPr>
          <w:delText xml:space="preserve">Quantitative </w:delText>
        </w:r>
        <w:r w:rsidR="00973EB2" w:rsidDel="00035DF5">
          <w:rPr>
            <w:rFonts w:ascii="Calibri" w:eastAsia="Times New Roman" w:hAnsi="Calibri" w:cs="Times New Roman"/>
            <w:b/>
            <w:bCs/>
            <w:color w:val="000000" w:themeColor="text1"/>
          </w:rPr>
          <w:delText>model</w:delText>
        </w:r>
      </w:del>
    </w:p>
    <w:p w14:paraId="0A85218E" w14:textId="77777777" w:rsidR="00DE16EC" w:rsidRDefault="00DE16EC" w:rsidP="00644314">
      <w:pPr>
        <w:shd w:val="clear" w:color="auto" w:fill="FFFFFF"/>
        <w:rPr>
          <w:rFonts w:ascii="Calibri" w:hAnsi="Calibri" w:cs="Times New Roman"/>
          <w:color w:val="000000" w:themeColor="text1"/>
        </w:rPr>
      </w:pPr>
    </w:p>
    <w:p w14:paraId="5B47CFA6" w14:textId="77777777" w:rsidR="00035DF5" w:rsidRPr="00342384" w:rsidRDefault="00035DF5" w:rsidP="00035DF5">
      <w:pPr>
        <w:shd w:val="clear" w:color="auto" w:fill="FFFFFF"/>
        <w:outlineLvl w:val="2"/>
        <w:rPr>
          <w:ins w:id="2" w:author="Jin Miao" w:date="2017-10-27T08:51:00Z"/>
          <w:rFonts w:ascii="Calibri" w:eastAsia="Times New Roman" w:hAnsi="Calibri" w:cs="Times New Roman"/>
          <w:bCs/>
          <w:i/>
          <w:color w:val="000000" w:themeColor="text1"/>
          <w:u w:val="single"/>
          <w:rPrChange w:id="3" w:author="Jin Miao" w:date="2017-10-27T08:59:00Z">
            <w:rPr>
              <w:ins w:id="4" w:author="Jin Miao" w:date="2017-10-27T08:51:00Z"/>
              <w:rFonts w:ascii="Calibri" w:eastAsia="Times New Roman" w:hAnsi="Calibri" w:cs="Times New Roman"/>
              <w:bCs/>
              <w:i/>
              <w:color w:val="000000" w:themeColor="text1"/>
            </w:rPr>
          </w:rPrChange>
        </w:rPr>
      </w:pPr>
      <w:ins w:id="5" w:author="Jin Miao" w:date="2017-10-27T08:51:00Z">
        <w:r w:rsidRPr="00342384">
          <w:rPr>
            <w:rFonts w:ascii="Calibri" w:eastAsia="Times New Roman" w:hAnsi="Calibri" w:cs="Times New Roman"/>
            <w:bCs/>
            <w:i/>
            <w:color w:val="000000" w:themeColor="text1"/>
            <w:u w:val="single"/>
            <w:rPrChange w:id="6" w:author="Jin Miao" w:date="2017-10-27T08:59:00Z">
              <w:rPr>
                <w:rFonts w:ascii="Calibri" w:eastAsia="Times New Roman" w:hAnsi="Calibri" w:cs="Times New Roman"/>
                <w:bCs/>
                <w:i/>
                <w:color w:val="000000" w:themeColor="text1"/>
              </w:rPr>
            </w:rPrChange>
          </w:rPr>
          <w:t>States of the world</w:t>
        </w:r>
      </w:ins>
    </w:p>
    <w:p w14:paraId="6CF6045E" w14:textId="695B1AB5" w:rsidR="00035DF5" w:rsidRPr="00035DF5" w:rsidRDefault="00035DF5" w:rsidP="00035DF5">
      <w:pPr>
        <w:pStyle w:val="ListParagraph"/>
        <w:numPr>
          <w:ilvl w:val="0"/>
          <w:numId w:val="7"/>
        </w:numPr>
        <w:shd w:val="clear" w:color="auto" w:fill="FFFFFF"/>
        <w:outlineLvl w:val="2"/>
        <w:rPr>
          <w:ins w:id="7" w:author="Jin Miao" w:date="2017-10-27T08:51:00Z"/>
          <w:rFonts w:ascii="Calibri" w:eastAsia="Times New Roman" w:hAnsi="Calibri" w:cs="Times New Roman"/>
          <w:bCs/>
          <w:color w:val="000000" w:themeColor="text1"/>
          <w:rPrChange w:id="8" w:author="Jin Miao" w:date="2017-10-27T08:51:00Z">
            <w:rPr>
              <w:ins w:id="9" w:author="Jin Miao" w:date="2017-10-27T08:51:00Z"/>
              <w:rFonts w:ascii="Calibri" w:hAnsi="Calibri" w:cs="Times New Roman"/>
              <w:color w:val="000000" w:themeColor="text1"/>
            </w:rPr>
          </w:rPrChange>
        </w:rPr>
      </w:pPr>
      <w:ins w:id="10" w:author="Jin Miao" w:date="2017-10-27T08:51:00Z">
        <w:r>
          <w:rPr>
            <w:rFonts w:ascii="Calibri" w:hAnsi="Calibri" w:cs="Times New Roman"/>
            <w:color w:val="000000" w:themeColor="text1"/>
          </w:rPr>
          <w:t>G: the option is a good idea</w:t>
        </w:r>
      </w:ins>
    </w:p>
    <w:p w14:paraId="2DC949B3" w14:textId="795381B8" w:rsidR="00035DF5" w:rsidRPr="004D1BB7" w:rsidRDefault="00035DF5" w:rsidP="00035DF5">
      <w:pPr>
        <w:pStyle w:val="ListParagraph"/>
        <w:numPr>
          <w:ilvl w:val="0"/>
          <w:numId w:val="7"/>
        </w:numPr>
        <w:shd w:val="clear" w:color="auto" w:fill="FFFFFF"/>
        <w:outlineLvl w:val="2"/>
        <w:rPr>
          <w:ins w:id="11" w:author="Jin Miao" w:date="2017-10-27T08:51:00Z"/>
          <w:rFonts w:ascii="Calibri" w:eastAsia="Times New Roman" w:hAnsi="Calibri" w:cs="Times New Roman"/>
          <w:bCs/>
          <w:color w:val="000000" w:themeColor="text1"/>
        </w:rPr>
      </w:pPr>
      <w:ins w:id="12" w:author="Jin Miao" w:date="2017-10-27T08:51:00Z">
        <w:r>
          <w:rPr>
            <w:rFonts w:ascii="Calibri" w:hAnsi="Calibri" w:cs="Times New Roman"/>
            <w:color w:val="000000" w:themeColor="text1"/>
          </w:rPr>
          <w:t xml:space="preserve">B: the option is a bad idea </w:t>
        </w:r>
      </w:ins>
    </w:p>
    <w:p w14:paraId="23DF4A08" w14:textId="77777777" w:rsidR="00035DF5" w:rsidRPr="004D1BB7" w:rsidRDefault="00035DF5" w:rsidP="00035DF5">
      <w:pPr>
        <w:shd w:val="clear" w:color="auto" w:fill="FFFFFF"/>
        <w:outlineLvl w:val="2"/>
        <w:rPr>
          <w:ins w:id="13" w:author="Jin Miao" w:date="2017-10-27T08:51:00Z"/>
          <w:rFonts w:ascii="Calibri" w:eastAsia="Times New Roman" w:hAnsi="Calibri" w:cs="Times New Roman"/>
          <w:bCs/>
          <w:color w:val="000000" w:themeColor="text1"/>
        </w:rPr>
      </w:pPr>
    </w:p>
    <w:p w14:paraId="4827E42E" w14:textId="2CF0AAE5" w:rsidR="00035DF5" w:rsidRDefault="00035DF5" w:rsidP="00035DF5">
      <w:pPr>
        <w:shd w:val="clear" w:color="auto" w:fill="FFFFFF"/>
        <w:outlineLvl w:val="2"/>
        <w:rPr>
          <w:ins w:id="14" w:author="Jin Miao" w:date="2017-10-27T08:51:00Z"/>
          <w:rFonts w:ascii="Calibri" w:eastAsia="Times New Roman" w:hAnsi="Calibri" w:cs="Times New Roman"/>
          <w:bCs/>
          <w:color w:val="000000" w:themeColor="text1"/>
        </w:rPr>
      </w:pPr>
      <w:ins w:id="15" w:author="Jin Miao" w:date="2017-10-27T08:51:00Z">
        <w:r w:rsidRPr="00B40FAC">
          <w:rPr>
            <w:rFonts w:ascii="Calibri" w:eastAsia="Times New Roman" w:hAnsi="Calibri" w:cs="Times New Roman"/>
            <w:bCs/>
            <w:i/>
            <w:color w:val="000000" w:themeColor="text1"/>
          </w:rPr>
          <w:t>Prior probability</w:t>
        </w:r>
        <w:r>
          <w:rPr>
            <w:rFonts w:ascii="Calibri" w:eastAsia="Times New Roman" w:hAnsi="Calibri" w:cs="Times New Roman"/>
            <w:bCs/>
            <w:color w:val="000000" w:themeColor="text1"/>
          </w:rPr>
          <w:t xml:space="preserve"> on each state: </w:t>
        </w:r>
        <m:oMath>
          <m:r>
            <w:rPr>
              <w:rFonts w:ascii="Cambria Math" w:eastAsia="Times New Roman" w:hAnsi="Cambria Math" w:cs="Times New Roman"/>
              <w:color w:val="000000" w:themeColor="text1"/>
            </w:rPr>
            <m:t>p</m:t>
          </m:r>
          <m:d>
            <m:dPr>
              <m:ctrlPr>
                <w:rPr>
                  <w:rFonts w:ascii="Cambria Math" w:eastAsia="Times New Roman" w:hAnsi="Cambria Math" w:cs="Times New Roman"/>
                  <w:bCs/>
                  <w:i/>
                  <w:color w:val="000000" w:themeColor="text1"/>
                </w:rPr>
              </m:ctrlPr>
            </m:dPr>
            <m:e>
              <m:r>
                <w:rPr>
                  <w:rFonts w:ascii="Cambria Math" w:eastAsia="Times New Roman" w:hAnsi="Cambria Math" w:cs="Times New Roman"/>
                  <w:color w:val="000000" w:themeColor="text1"/>
                </w:rPr>
                <m:t>B</m:t>
              </m:r>
            </m:e>
          </m:d>
          <m:r>
            <w:rPr>
              <w:rFonts w:ascii="Cambria Math" w:eastAsia="Times New Roman" w:hAnsi="Cambria Math" w:cs="Times New Roman"/>
              <w:color w:val="000000" w:themeColor="text1"/>
            </w:rPr>
            <m:t>=</m:t>
          </m:r>
        </m:oMath>
      </w:ins>
      <m:oMath>
        <m:r>
          <w:ins w:id="16" w:author="Jin Miao" w:date="2017-10-27T08:54:00Z">
            <w:rPr>
              <w:rFonts w:ascii="Cambria Math" w:eastAsia="Times New Roman" w:hAnsi="Cambria Math" w:cs="Times New Roman"/>
              <w:color w:val="000000" w:themeColor="text1"/>
            </w:rPr>
            <m:t xml:space="preserve">p; </m:t>
          </w:ins>
        </m:r>
        <m:r>
          <w:ins w:id="17" w:author="Jin Miao" w:date="2017-10-27T08:51:00Z">
            <w:rPr>
              <w:rFonts w:ascii="Cambria Math" w:eastAsia="Times New Roman" w:hAnsi="Cambria Math" w:cs="Times New Roman"/>
              <w:color w:val="000000" w:themeColor="text1"/>
            </w:rPr>
            <m:t>p</m:t>
          </w:ins>
        </m:r>
        <m:d>
          <m:dPr>
            <m:ctrlPr>
              <w:ins w:id="18" w:author="Jin Miao" w:date="2017-10-27T08:51:00Z">
                <w:rPr>
                  <w:rFonts w:ascii="Cambria Math" w:eastAsia="Times New Roman" w:hAnsi="Cambria Math" w:cs="Times New Roman"/>
                  <w:bCs/>
                  <w:i/>
                  <w:color w:val="000000" w:themeColor="text1"/>
                </w:rPr>
              </w:ins>
            </m:ctrlPr>
          </m:dPr>
          <m:e>
            <m:r>
              <w:ins w:id="19" w:author="Jin Miao" w:date="2017-10-27T08:51:00Z">
                <w:rPr>
                  <w:rFonts w:ascii="Cambria Math" w:eastAsia="Times New Roman" w:hAnsi="Cambria Math" w:cs="Times New Roman"/>
                  <w:color w:val="000000" w:themeColor="text1"/>
                </w:rPr>
                <m:t>R</m:t>
              </w:ins>
            </m:r>
          </m:e>
        </m:d>
        <m:r>
          <w:ins w:id="20" w:author="Jin Miao" w:date="2017-10-27T08:51:00Z">
            <w:rPr>
              <w:rFonts w:ascii="Cambria Math" w:eastAsia="Times New Roman" w:hAnsi="Cambria Math" w:cs="Times New Roman"/>
              <w:color w:val="000000" w:themeColor="text1"/>
            </w:rPr>
            <m:t>=1-</m:t>
          </w:ins>
        </m:r>
        <m:r>
          <w:ins w:id="21" w:author="Jin Miao" w:date="2017-10-27T08:54:00Z">
            <w:rPr>
              <w:rFonts w:ascii="Cambria Math" w:eastAsia="Times New Roman" w:hAnsi="Cambria Math" w:cs="Times New Roman"/>
              <w:color w:val="000000" w:themeColor="text1"/>
            </w:rPr>
            <m:t>p</m:t>
          </w:ins>
        </m:r>
      </m:oMath>
      <w:ins w:id="22" w:author="Jin Miao" w:date="2017-10-27T08:51:00Z">
        <w:r>
          <w:rPr>
            <w:rFonts w:ascii="Calibri" w:eastAsia="Times New Roman" w:hAnsi="Calibri" w:cs="Times New Roman"/>
            <w:bCs/>
            <w:color w:val="000000" w:themeColor="text1"/>
          </w:rPr>
          <w:t xml:space="preserve"> </w:t>
        </w:r>
      </w:ins>
    </w:p>
    <w:p w14:paraId="2A357656" w14:textId="77777777" w:rsidR="00035DF5" w:rsidRDefault="00035DF5" w:rsidP="00644314">
      <w:pPr>
        <w:shd w:val="clear" w:color="auto" w:fill="FFFFFF"/>
        <w:rPr>
          <w:ins w:id="23" w:author="Jin Miao" w:date="2017-10-27T08:55:00Z"/>
          <w:rFonts w:ascii="Calibri" w:hAnsi="Calibri" w:cs="Times New Roman"/>
          <w:color w:val="000000" w:themeColor="text1"/>
        </w:rPr>
      </w:pPr>
    </w:p>
    <w:p w14:paraId="3E7A64F1" w14:textId="75571E61" w:rsidR="00035DF5" w:rsidRPr="00342384" w:rsidRDefault="00035DF5" w:rsidP="00035DF5">
      <w:pPr>
        <w:shd w:val="clear" w:color="auto" w:fill="FFFFFF"/>
        <w:outlineLvl w:val="2"/>
        <w:rPr>
          <w:ins w:id="24" w:author="Jin Miao" w:date="2017-10-27T08:55:00Z"/>
          <w:rFonts w:ascii="Calibri" w:eastAsia="Times New Roman" w:hAnsi="Calibri" w:cs="Times New Roman"/>
          <w:bCs/>
          <w:i/>
          <w:color w:val="000000" w:themeColor="text1"/>
          <w:u w:val="single"/>
          <w:rPrChange w:id="25" w:author="Jin Miao" w:date="2017-10-27T08:59:00Z">
            <w:rPr>
              <w:ins w:id="26" w:author="Jin Miao" w:date="2017-10-27T08:55:00Z"/>
              <w:rFonts w:ascii="Calibri" w:hAnsi="Calibri" w:cs="Times New Roman"/>
              <w:color w:val="000000" w:themeColor="text1"/>
            </w:rPr>
          </w:rPrChange>
        </w:rPr>
        <w:pPrChange w:id="27" w:author="Jin Miao" w:date="2017-10-27T08:56:00Z">
          <w:pPr>
            <w:shd w:val="clear" w:color="auto" w:fill="FFFFFF"/>
          </w:pPr>
        </w:pPrChange>
      </w:pPr>
      <w:ins w:id="28" w:author="Jin Miao" w:date="2017-10-27T08:55:00Z">
        <w:r w:rsidRPr="00342384">
          <w:rPr>
            <w:rFonts w:ascii="Calibri" w:eastAsia="Times New Roman" w:hAnsi="Calibri" w:cs="Times New Roman"/>
            <w:bCs/>
            <w:i/>
            <w:color w:val="000000" w:themeColor="text1"/>
            <w:u w:val="single"/>
            <w:rPrChange w:id="29" w:author="Jin Miao" w:date="2017-10-27T08:59:00Z">
              <w:rPr>
                <w:rFonts w:ascii="Calibri" w:hAnsi="Calibri" w:cs="Times New Roman"/>
                <w:color w:val="000000" w:themeColor="text1"/>
              </w:rPr>
            </w:rPrChange>
          </w:rPr>
          <w:t>Payoffs</w:t>
        </w:r>
      </w:ins>
    </w:p>
    <w:p w14:paraId="3767B1C8" w14:textId="618D3437" w:rsidR="00035DF5" w:rsidRPr="00035DF5" w:rsidRDefault="00035DF5" w:rsidP="00035DF5">
      <w:pPr>
        <w:shd w:val="clear" w:color="auto" w:fill="FFFFFF"/>
        <w:ind w:firstLine="720"/>
        <w:outlineLvl w:val="2"/>
        <w:rPr>
          <w:ins w:id="30" w:author="Jin Miao" w:date="2017-10-27T08:55:00Z"/>
          <w:rFonts w:ascii="Calibri" w:eastAsia="Times New Roman" w:hAnsi="Calibri" w:cs="Times New Roman"/>
          <w:bCs/>
          <w:i/>
          <w:color w:val="000000" w:themeColor="text1"/>
          <w:rPrChange w:id="31" w:author="Jin Miao" w:date="2017-10-27T08:56:00Z">
            <w:rPr>
              <w:ins w:id="32" w:author="Jin Miao" w:date="2017-10-27T08:55:00Z"/>
              <w:rFonts w:ascii="Calibri" w:hAnsi="Calibri" w:cs="Times New Roman"/>
              <w:color w:val="000000" w:themeColor="text1"/>
            </w:rPr>
          </w:rPrChange>
        </w:rPr>
        <w:pPrChange w:id="33" w:author="Jin Miao" w:date="2017-10-27T08:56:00Z">
          <w:pPr>
            <w:shd w:val="clear" w:color="auto" w:fill="FFFFFF"/>
          </w:pPr>
        </w:pPrChange>
      </w:pPr>
      <w:ins w:id="34" w:author="Jin Miao" w:date="2017-10-27T08:55:00Z">
        <w:r w:rsidRPr="00035DF5">
          <w:rPr>
            <w:rFonts w:ascii="Calibri" w:eastAsia="Times New Roman" w:hAnsi="Calibri" w:cs="Times New Roman"/>
            <w:bCs/>
            <w:i/>
            <w:color w:val="000000" w:themeColor="text1"/>
            <w:rPrChange w:id="35" w:author="Jin Miao" w:date="2017-10-27T08:56:00Z">
              <w:rPr>
                <w:rFonts w:ascii="Calibri" w:hAnsi="Calibri" w:cs="Times New Roman"/>
                <w:color w:val="000000" w:themeColor="text1"/>
              </w:rPr>
            </w:rPrChange>
          </w:rPr>
          <w:t>Accept</w:t>
        </w:r>
      </w:ins>
    </w:p>
    <w:p w14:paraId="0119118E" w14:textId="3885593B" w:rsidR="00035DF5" w:rsidRDefault="00035DF5" w:rsidP="00035DF5">
      <w:pPr>
        <w:shd w:val="clear" w:color="auto" w:fill="FFFFFF"/>
        <w:outlineLvl w:val="2"/>
        <w:rPr>
          <w:ins w:id="36" w:author="Jin Miao" w:date="2017-10-27T08:56:00Z"/>
          <w:rFonts w:ascii="Calibri" w:eastAsia="Times New Roman" w:hAnsi="Calibri" w:cs="Times New Roman"/>
          <w:bCs/>
          <w:i/>
          <w:color w:val="000000" w:themeColor="text1"/>
        </w:rPr>
        <w:pPrChange w:id="37" w:author="Jin Miao" w:date="2017-10-27T08:56:00Z">
          <w:pPr>
            <w:shd w:val="clear" w:color="auto" w:fill="FFFFFF"/>
          </w:pPr>
        </w:pPrChange>
      </w:pPr>
      <w:ins w:id="38" w:author="Jin Miao" w:date="2017-10-27T08:55:00Z">
        <w:r w:rsidRPr="00035DF5">
          <w:rPr>
            <w:rFonts w:ascii="Calibri" w:eastAsia="Times New Roman" w:hAnsi="Calibri" w:cs="Times New Roman"/>
            <w:bCs/>
            <w:i/>
            <w:color w:val="000000" w:themeColor="text1"/>
            <w:rPrChange w:id="39" w:author="Jin Miao" w:date="2017-10-27T08:56:00Z">
              <w:rPr>
                <w:rFonts w:ascii="Calibri" w:hAnsi="Calibri" w:cs="Times New Roman"/>
                <w:color w:val="000000" w:themeColor="text1"/>
              </w:rPr>
            </w:rPrChange>
          </w:rPr>
          <w:tab/>
        </w:r>
      </w:ins>
      <w:ins w:id="40" w:author="Jin Miao" w:date="2017-10-27T08:56:00Z">
        <w:r>
          <w:rPr>
            <w:rFonts w:ascii="Calibri" w:eastAsia="Times New Roman" w:hAnsi="Calibri" w:cs="Times New Roman"/>
            <w:bCs/>
            <w:i/>
            <w:color w:val="000000" w:themeColor="text1"/>
          </w:rPr>
          <w:tab/>
        </w:r>
      </w:ins>
      <w:ins w:id="41" w:author="Jin Miao" w:date="2017-10-27T08:55:00Z">
        <w:r w:rsidRPr="00035DF5">
          <w:rPr>
            <w:rFonts w:ascii="Calibri" w:eastAsia="Times New Roman" w:hAnsi="Calibri" w:cs="Times New Roman"/>
            <w:bCs/>
            <w:i/>
            <w:color w:val="000000" w:themeColor="text1"/>
            <w:rPrChange w:id="42" w:author="Jin Miao" w:date="2017-10-27T08:56:00Z">
              <w:rPr>
                <w:rFonts w:ascii="Calibri" w:hAnsi="Calibri" w:cs="Times New Roman"/>
                <w:color w:val="000000" w:themeColor="text1"/>
              </w:rPr>
            </w:rPrChange>
          </w:rPr>
          <w:t xml:space="preserve">Good: </w:t>
        </w:r>
      </w:ins>
      <m:oMath>
        <m:sSub>
          <m:sSubPr>
            <m:ctrlPr>
              <w:ins w:id="43" w:author="Jin Miao" w:date="2017-10-27T08:56:00Z">
                <w:rPr>
                  <w:rFonts w:ascii="Cambria Math" w:eastAsia="Times New Roman" w:hAnsi="Cambria Math" w:cs="Times New Roman"/>
                  <w:bCs/>
                  <w:i/>
                  <w:color w:val="000000" w:themeColor="text1"/>
                </w:rPr>
              </w:ins>
            </m:ctrlPr>
          </m:sSubPr>
          <m:e>
            <m:r>
              <w:ins w:id="44" w:author="Jin Miao" w:date="2017-10-27T08:56:00Z">
                <w:rPr>
                  <w:rFonts w:ascii="Cambria Math" w:eastAsia="Times New Roman" w:hAnsi="Cambria Math" w:cs="Times New Roman"/>
                  <w:color w:val="000000" w:themeColor="text1"/>
                </w:rPr>
                <m:t>v</m:t>
              </w:ins>
            </m:r>
          </m:e>
          <m:sub>
            <m:r>
              <w:ins w:id="45" w:author="Jin Miao" w:date="2017-10-27T08:56:00Z">
                <w:rPr>
                  <w:rFonts w:ascii="Cambria Math" w:eastAsia="Times New Roman" w:hAnsi="Cambria Math" w:cs="Times New Roman"/>
                  <w:color w:val="000000" w:themeColor="text1"/>
                </w:rPr>
                <m:t>g</m:t>
              </w:ins>
            </m:r>
          </m:sub>
        </m:sSub>
        <m:r>
          <w:ins w:id="46" w:author="Jin Miao" w:date="2017-10-27T08:56:00Z">
            <w:rPr>
              <w:rFonts w:ascii="Cambria Math" w:eastAsia="Times New Roman" w:hAnsi="Cambria Math" w:cs="Times New Roman"/>
              <w:color w:val="000000" w:themeColor="text1"/>
            </w:rPr>
            <m:t>&gt;0</m:t>
          </w:ins>
        </m:r>
      </m:oMath>
    </w:p>
    <w:p w14:paraId="1ED3472E" w14:textId="676F2C7E" w:rsidR="00342384" w:rsidRPr="00035DF5" w:rsidRDefault="00342384" w:rsidP="00342384">
      <w:pPr>
        <w:shd w:val="clear" w:color="auto" w:fill="FFFFFF"/>
        <w:ind w:left="720" w:firstLine="720"/>
        <w:outlineLvl w:val="2"/>
        <w:rPr>
          <w:ins w:id="47" w:author="Jin Miao" w:date="2017-10-27T08:55:00Z"/>
          <w:rFonts w:ascii="Calibri" w:eastAsia="Times New Roman" w:hAnsi="Calibri" w:cs="Times New Roman"/>
          <w:bCs/>
          <w:i/>
          <w:color w:val="000000" w:themeColor="text1"/>
          <w:rPrChange w:id="48" w:author="Jin Miao" w:date="2017-10-27T08:56:00Z">
            <w:rPr>
              <w:ins w:id="49" w:author="Jin Miao" w:date="2017-10-27T08:55:00Z"/>
              <w:rFonts w:ascii="Calibri" w:hAnsi="Calibri" w:cs="Times New Roman"/>
              <w:color w:val="000000" w:themeColor="text1"/>
            </w:rPr>
          </w:rPrChange>
        </w:rPr>
        <w:pPrChange w:id="50" w:author="Jin Miao" w:date="2017-10-27T08:56:00Z">
          <w:pPr>
            <w:shd w:val="clear" w:color="auto" w:fill="FFFFFF"/>
          </w:pPr>
        </w:pPrChange>
      </w:pPr>
      <w:ins w:id="51" w:author="Jin Miao" w:date="2017-10-27T08:56:00Z">
        <w:r>
          <w:rPr>
            <w:rFonts w:ascii="Calibri" w:eastAsia="Times New Roman" w:hAnsi="Calibri" w:cs="Times New Roman"/>
            <w:bCs/>
            <w:i/>
            <w:color w:val="000000" w:themeColor="text1"/>
          </w:rPr>
          <w:t>Bad:</w:t>
        </w:r>
      </w:ins>
      <w:ins w:id="52" w:author="Jin Miao" w:date="2017-10-27T08:57:00Z">
        <w:r>
          <w:rPr>
            <w:rFonts w:ascii="Calibri" w:eastAsia="Times New Roman" w:hAnsi="Calibri" w:cs="Times New Roman"/>
            <w:bCs/>
            <w:i/>
            <w:color w:val="000000" w:themeColor="text1"/>
          </w:rPr>
          <w:t xml:space="preserve"> </w:t>
        </w:r>
        <m:oMath>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b</m:t>
              </m:r>
            </m:sub>
          </m:sSub>
          <m:r>
            <w:rPr>
              <w:rFonts w:ascii="Cambria Math" w:eastAsia="Times New Roman" w:hAnsi="Cambria Math" w:cs="Times New Roman"/>
              <w:color w:val="000000" w:themeColor="text1"/>
            </w:rPr>
            <m:t>&lt;</m:t>
          </m:r>
          <m:r>
            <w:rPr>
              <w:rFonts w:ascii="Cambria Math" w:eastAsia="Times New Roman" w:hAnsi="Cambria Math" w:cs="Times New Roman"/>
              <w:color w:val="000000" w:themeColor="text1"/>
            </w:rPr>
            <m:t>0</m:t>
          </m:r>
        </m:oMath>
      </w:ins>
    </w:p>
    <w:p w14:paraId="68AF6768" w14:textId="1E0D01D7" w:rsidR="00035DF5" w:rsidRDefault="00035DF5" w:rsidP="00035DF5">
      <w:pPr>
        <w:shd w:val="clear" w:color="auto" w:fill="FFFFFF"/>
        <w:outlineLvl w:val="2"/>
        <w:rPr>
          <w:ins w:id="53" w:author="Jin Miao" w:date="2017-10-27T08:57:00Z"/>
          <w:rFonts w:ascii="Calibri" w:eastAsia="Times New Roman" w:hAnsi="Calibri" w:cs="Times New Roman"/>
          <w:bCs/>
          <w:i/>
          <w:color w:val="000000" w:themeColor="text1"/>
        </w:rPr>
        <w:pPrChange w:id="54" w:author="Jin Miao" w:date="2017-10-27T08:56:00Z">
          <w:pPr>
            <w:shd w:val="clear" w:color="auto" w:fill="FFFFFF"/>
          </w:pPr>
        </w:pPrChange>
      </w:pPr>
      <w:ins w:id="55" w:author="Jin Miao" w:date="2017-10-27T08:55:00Z">
        <w:r w:rsidRPr="00035DF5">
          <w:rPr>
            <w:rFonts w:ascii="Calibri" w:eastAsia="Times New Roman" w:hAnsi="Calibri" w:cs="Times New Roman"/>
            <w:bCs/>
            <w:i/>
            <w:color w:val="000000" w:themeColor="text1"/>
            <w:rPrChange w:id="56" w:author="Jin Miao" w:date="2017-10-27T08:56:00Z">
              <w:rPr>
                <w:rFonts w:ascii="Calibri" w:hAnsi="Calibri" w:cs="Times New Roman"/>
                <w:color w:val="000000" w:themeColor="text1"/>
              </w:rPr>
            </w:rPrChange>
          </w:rPr>
          <w:tab/>
          <w:t>Reject</w:t>
        </w:r>
      </w:ins>
    </w:p>
    <w:p w14:paraId="740C6307" w14:textId="1955E2DC" w:rsidR="00342384" w:rsidRDefault="00342384" w:rsidP="00035DF5">
      <w:pPr>
        <w:shd w:val="clear" w:color="auto" w:fill="FFFFFF"/>
        <w:outlineLvl w:val="2"/>
        <w:rPr>
          <w:ins w:id="57" w:author="Jin Miao" w:date="2017-10-27T08:56:00Z"/>
          <w:rFonts w:ascii="Calibri" w:eastAsia="Times New Roman" w:hAnsi="Calibri" w:cs="Times New Roman"/>
          <w:bCs/>
          <w:i/>
          <w:color w:val="000000" w:themeColor="text1"/>
        </w:rPr>
        <w:pPrChange w:id="58" w:author="Jin Miao" w:date="2017-10-27T08:56:00Z">
          <w:pPr>
            <w:shd w:val="clear" w:color="auto" w:fill="FFFFFF"/>
          </w:pPr>
        </w:pPrChange>
      </w:pPr>
      <w:ins w:id="59" w:author="Jin Miao" w:date="2017-10-27T08:57:00Z">
        <w:r>
          <w:rPr>
            <w:rFonts w:ascii="Calibri" w:eastAsia="Times New Roman" w:hAnsi="Calibri" w:cs="Times New Roman"/>
            <w:bCs/>
            <w:i/>
            <w:color w:val="000000" w:themeColor="text1"/>
          </w:rPr>
          <w:tab/>
        </w:r>
        <w:r>
          <w:rPr>
            <w:rFonts w:ascii="Calibri" w:eastAsia="Times New Roman" w:hAnsi="Calibri" w:cs="Times New Roman"/>
            <w:bCs/>
            <w:i/>
            <w:color w:val="000000" w:themeColor="text1"/>
          </w:rPr>
          <w:tab/>
        </w:r>
      </w:ins>
      <m:oMath>
        <m:r>
          <w:ins w:id="60" w:author="Jin Miao" w:date="2017-10-27T08:58:00Z">
            <w:rPr>
              <w:rFonts w:ascii="Cambria Math" w:eastAsia="Times New Roman" w:hAnsi="Cambria Math" w:cs="Times New Roman"/>
              <w:color w:val="000000" w:themeColor="text1"/>
            </w:rPr>
            <m:t xml:space="preserve">v </m:t>
          </w:ins>
        </m:r>
        <m:r>
          <w:ins w:id="61" w:author="Jin Miao" w:date="2017-10-27T08:57:00Z">
            <w:rPr>
              <w:rFonts w:ascii="Cambria Math" w:eastAsia="Times New Roman" w:hAnsi="Cambria Math" w:cs="Times New Roman"/>
              <w:color w:val="000000" w:themeColor="text1"/>
            </w:rPr>
            <m:t>=</m:t>
          </w:ins>
        </m:r>
        <m:r>
          <w:ins w:id="62" w:author="Jin Miao" w:date="2017-10-27T08:57:00Z">
            <w:rPr>
              <w:rFonts w:ascii="Cambria Math" w:eastAsia="Times New Roman" w:hAnsi="Cambria Math" w:cs="Times New Roman"/>
              <w:color w:val="000000" w:themeColor="text1"/>
            </w:rPr>
            <m:t>0</m:t>
          </w:ins>
        </m:r>
      </m:oMath>
    </w:p>
    <w:p w14:paraId="58226ACF" w14:textId="0C734D96" w:rsidR="00342384" w:rsidRDefault="00342384" w:rsidP="00035DF5">
      <w:pPr>
        <w:shd w:val="clear" w:color="auto" w:fill="FFFFFF"/>
        <w:outlineLvl w:val="2"/>
        <w:rPr>
          <w:ins w:id="63" w:author="Jin Miao" w:date="2017-10-27T08:58:00Z"/>
          <w:rFonts w:ascii="Calibri" w:eastAsia="Times New Roman" w:hAnsi="Calibri" w:cs="Times New Roman"/>
          <w:bCs/>
          <w:i/>
          <w:color w:val="000000" w:themeColor="text1"/>
        </w:rPr>
        <w:pPrChange w:id="64" w:author="Jin Miao" w:date="2017-10-27T08:56:00Z">
          <w:pPr>
            <w:shd w:val="clear" w:color="auto" w:fill="FFFFFF"/>
          </w:pPr>
        </w:pPrChange>
      </w:pPr>
      <w:ins w:id="65" w:author="Jin Miao" w:date="2017-10-27T08:57:00Z">
        <w:r>
          <w:rPr>
            <w:rFonts w:ascii="Calibri" w:eastAsia="Times New Roman" w:hAnsi="Calibri" w:cs="Times New Roman"/>
            <w:bCs/>
            <w:i/>
            <w:color w:val="000000" w:themeColor="text1"/>
          </w:rPr>
          <w:tab/>
          <w:t xml:space="preserve">Prior without any information, we have </w:t>
        </w:r>
      </w:ins>
      <w:ins w:id="66" w:author="Jin Miao" w:date="2017-10-27T08:58:00Z">
        <w:r w:rsidRPr="007E45B8">
          <w:rPr>
            <w:rFonts w:ascii="Calibri" w:eastAsia="Times New Roman" w:hAnsi="Calibri" w:cs="Times New Roman"/>
            <w:bCs/>
            <w:i/>
            <w:color w:val="000000" w:themeColor="text1"/>
          </w:rPr>
          <w:t xml:space="preserve"> </w:t>
        </w:r>
        <m:oMath>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rPr>
                <m:t>p*</m:t>
              </m:r>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m:t>
              </m:r>
            </m:sub>
          </m:sSub>
          <m:r>
            <w:rPr>
              <w:rFonts w:ascii="Cambria Math" w:eastAsia="Times New Roman" w:hAnsi="Cambria Math" w:cs="Times New Roman"/>
              <w:color w:val="000000" w:themeColor="text1"/>
            </w:rPr>
            <m:t>+</m:t>
          </m:r>
          <m:d>
            <m:dPr>
              <m:ctrlPr>
                <w:rPr>
                  <w:rFonts w:ascii="Cambria Math" w:eastAsia="Times New Roman" w:hAnsi="Cambria Math" w:cs="Times New Roman"/>
                  <w:bCs/>
                  <w:i/>
                  <w:color w:val="000000" w:themeColor="text1"/>
                </w:rPr>
              </m:ctrlPr>
            </m:dPr>
            <m:e>
              <m:r>
                <w:rPr>
                  <w:rFonts w:ascii="Cambria Math" w:eastAsia="Times New Roman" w:hAnsi="Cambria Math" w:cs="Times New Roman"/>
                  <w:color w:val="000000" w:themeColor="text1"/>
                </w:rPr>
                <m:t>1-p</m:t>
              </m:r>
            </m:e>
          </m:d>
          <m:r>
            <w:rPr>
              <w:rFonts w:ascii="Cambria Math" w:eastAsia="Times New Roman" w:hAnsi="Cambria Math" w:cs="Times New Roman"/>
              <w:color w:val="000000" w:themeColor="text1"/>
            </w:rPr>
            <m:t xml:space="preserve">* </m:t>
          </m:r>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b</m:t>
              </m:r>
            </m:sub>
          </m:sSub>
          <m:r>
            <w:rPr>
              <w:rFonts w:ascii="Cambria Math" w:eastAsia="Times New Roman" w:hAnsi="Cambria Math" w:cs="Times New Roman"/>
              <w:color w:val="000000" w:themeColor="text1"/>
            </w:rPr>
            <m:t xml:space="preserve">= </m:t>
          </m:r>
          <m:r>
            <w:rPr>
              <w:rFonts w:ascii="Cambria Math" w:eastAsia="Times New Roman" w:hAnsi="Cambria Math" w:cs="Times New Roman"/>
              <w:color w:val="000000" w:themeColor="text1"/>
            </w:rPr>
            <m:t>0</m:t>
          </m:r>
        </m:oMath>
      </w:ins>
    </w:p>
    <w:p w14:paraId="2DA83CDB" w14:textId="77777777" w:rsidR="00342384" w:rsidRPr="00035DF5" w:rsidRDefault="00342384" w:rsidP="00035DF5">
      <w:pPr>
        <w:shd w:val="clear" w:color="auto" w:fill="FFFFFF"/>
        <w:outlineLvl w:val="2"/>
        <w:rPr>
          <w:ins w:id="67" w:author="Jin Miao" w:date="2017-10-27T08:50:00Z"/>
          <w:rFonts w:ascii="Calibri" w:eastAsia="Times New Roman" w:hAnsi="Calibri" w:cs="Times New Roman"/>
          <w:bCs/>
          <w:i/>
          <w:color w:val="000000" w:themeColor="text1"/>
          <w:rPrChange w:id="68" w:author="Jin Miao" w:date="2017-10-27T08:56:00Z">
            <w:rPr>
              <w:ins w:id="69" w:author="Jin Miao" w:date="2017-10-27T08:50:00Z"/>
              <w:rFonts w:ascii="Calibri" w:hAnsi="Calibri" w:cs="Times New Roman"/>
              <w:color w:val="000000" w:themeColor="text1"/>
            </w:rPr>
          </w:rPrChange>
        </w:rPr>
        <w:pPrChange w:id="70" w:author="Jin Miao" w:date="2017-10-27T08:56:00Z">
          <w:pPr>
            <w:shd w:val="clear" w:color="auto" w:fill="FFFFFF"/>
          </w:pPr>
        </w:pPrChange>
      </w:pPr>
    </w:p>
    <w:p w14:paraId="7954D813" w14:textId="440FFCE2" w:rsidR="00342384" w:rsidRPr="007E45B8" w:rsidRDefault="00342384" w:rsidP="00342384">
      <w:pPr>
        <w:shd w:val="clear" w:color="auto" w:fill="FFFFFF"/>
        <w:outlineLvl w:val="2"/>
        <w:rPr>
          <w:ins w:id="71" w:author="Jin Miao" w:date="2017-10-27T08:59:00Z"/>
          <w:rFonts w:ascii="Calibri" w:eastAsia="Times New Roman" w:hAnsi="Calibri" w:cs="Times New Roman"/>
          <w:bCs/>
          <w:i/>
          <w:color w:val="000000" w:themeColor="text1"/>
          <w:u w:val="single"/>
        </w:rPr>
      </w:pPr>
      <w:ins w:id="72" w:author="Jin Miao" w:date="2017-10-27T08:59:00Z">
        <w:r>
          <w:rPr>
            <w:rFonts w:ascii="Calibri" w:eastAsia="Times New Roman" w:hAnsi="Calibri" w:cs="Times New Roman"/>
            <w:bCs/>
            <w:i/>
            <w:color w:val="000000" w:themeColor="text1"/>
            <w:u w:val="single"/>
          </w:rPr>
          <w:t>Private Information (signals)</w:t>
        </w:r>
      </w:ins>
    </w:p>
    <w:p w14:paraId="2BF205F7" w14:textId="77777777" w:rsidR="00342384" w:rsidRDefault="001328F7" w:rsidP="00342384">
      <w:pPr>
        <w:shd w:val="clear" w:color="auto" w:fill="FFFFFF"/>
        <w:ind w:left="720"/>
        <w:jc w:val="both"/>
        <w:rPr>
          <w:ins w:id="73" w:author="Jin Miao" w:date="2017-10-27T09:00:00Z"/>
          <w:rFonts w:ascii="Calibri" w:hAnsi="Calibri" w:cs="Times New Roman"/>
          <w:color w:val="000000" w:themeColor="text1"/>
        </w:rPr>
        <w:pPrChange w:id="74" w:author="Jin Miao" w:date="2017-10-27T09:02:00Z">
          <w:pPr>
            <w:shd w:val="clear" w:color="auto" w:fill="FFFFFF"/>
          </w:pPr>
        </w:pPrChange>
      </w:pPr>
      <w:r w:rsidRPr="001328F7">
        <w:rPr>
          <w:rFonts w:ascii="Calibri" w:hAnsi="Calibri" w:cs="Times New Roman"/>
          <w:color w:val="000000" w:themeColor="text1"/>
        </w:rPr>
        <w:lastRenderedPageBreak/>
        <w:t>A person's signal telling them to accept is denoted as </w:t>
      </w:r>
      <w:r w:rsidRPr="00644314">
        <w:rPr>
          <w:rFonts w:ascii="Calibri" w:hAnsi="Calibri" w:cs="Times New Roman"/>
          <w:i/>
          <w:iCs/>
          <w:color w:val="000000" w:themeColor="text1"/>
        </w:rPr>
        <w:t>H</w:t>
      </w:r>
      <w:r w:rsidRPr="001328F7">
        <w:rPr>
          <w:rFonts w:ascii="Calibri" w:hAnsi="Calibri" w:cs="Times New Roman"/>
          <w:color w:val="000000" w:themeColor="text1"/>
        </w:rPr>
        <w:t> (a high signal, where high signifies he should accept), and a signal telling them not to accept is </w:t>
      </w:r>
      <w:r w:rsidRPr="00644314">
        <w:rPr>
          <w:rFonts w:ascii="Calibri" w:hAnsi="Calibri" w:cs="Times New Roman"/>
          <w:i/>
          <w:iCs/>
          <w:color w:val="000000" w:themeColor="text1"/>
        </w:rPr>
        <w:t>L</w:t>
      </w:r>
      <w:r w:rsidRPr="001328F7">
        <w:rPr>
          <w:rFonts w:ascii="Calibri" w:hAnsi="Calibri" w:cs="Times New Roman"/>
          <w:color w:val="000000" w:themeColor="text1"/>
        </w:rPr>
        <w:t xml:space="preserve"> (a low signal). </w:t>
      </w:r>
    </w:p>
    <w:p w14:paraId="4B7777B6" w14:textId="77777777" w:rsidR="00342384" w:rsidRDefault="001328F7" w:rsidP="00342384">
      <w:pPr>
        <w:shd w:val="clear" w:color="auto" w:fill="FFFFFF"/>
        <w:ind w:left="720"/>
        <w:jc w:val="both"/>
        <w:rPr>
          <w:ins w:id="75" w:author="Jin Miao" w:date="2017-10-27T09:00:00Z"/>
          <w:rFonts w:ascii="Calibri" w:hAnsi="Calibri" w:cs="Times New Roman"/>
          <w:color w:val="000000" w:themeColor="text1"/>
        </w:rPr>
        <w:pPrChange w:id="76" w:author="Jin Miao" w:date="2017-10-27T09:02:00Z">
          <w:pPr>
            <w:shd w:val="clear" w:color="auto" w:fill="FFFFFF"/>
          </w:pPr>
        </w:pPrChange>
      </w:pPr>
      <w:r w:rsidRPr="001328F7">
        <w:rPr>
          <w:rFonts w:ascii="Calibri" w:hAnsi="Calibri" w:cs="Times New Roman"/>
          <w:color w:val="000000" w:themeColor="text1"/>
        </w:rPr>
        <w:t>The model assumes that when the correct decision is to accept</w:t>
      </w:r>
      <w:r w:rsidR="00BD5C9B">
        <w:rPr>
          <w:rFonts w:ascii="Calibri" w:hAnsi="Calibri" w:cs="Times New Roman"/>
          <w:color w:val="000000" w:themeColor="text1"/>
        </w:rPr>
        <w:t xml:space="preserve"> (with prior p)</w:t>
      </w:r>
      <w:r w:rsidRPr="001328F7">
        <w:rPr>
          <w:rFonts w:ascii="Calibri" w:hAnsi="Calibri" w:cs="Times New Roman"/>
          <w:color w:val="000000" w:themeColor="text1"/>
        </w:rPr>
        <w:t>, individuals will be more likely to see an </w:t>
      </w:r>
      <w:r w:rsidRPr="00644314">
        <w:rPr>
          <w:rFonts w:ascii="Calibri" w:hAnsi="Calibri" w:cs="Times New Roman"/>
          <w:i/>
          <w:iCs/>
          <w:color w:val="000000" w:themeColor="text1"/>
        </w:rPr>
        <w:t>H</w:t>
      </w:r>
      <w:r w:rsidRPr="001328F7">
        <w:rPr>
          <w:rFonts w:ascii="Calibri" w:hAnsi="Calibri" w:cs="Times New Roman"/>
          <w:color w:val="000000" w:themeColor="text1"/>
        </w:rPr>
        <w:t>, and conversely, when the correct decision is to reject, individuals are more likely to see an </w:t>
      </w:r>
      <w:r w:rsidRPr="00644314">
        <w:rPr>
          <w:rFonts w:ascii="Calibri" w:hAnsi="Calibri" w:cs="Times New Roman"/>
          <w:i/>
          <w:iCs/>
          <w:color w:val="000000" w:themeColor="text1"/>
        </w:rPr>
        <w:t>L</w:t>
      </w:r>
      <w:r w:rsidRPr="001328F7">
        <w:rPr>
          <w:rFonts w:ascii="Calibri" w:hAnsi="Calibri" w:cs="Times New Roman"/>
          <w:color w:val="000000" w:themeColor="text1"/>
        </w:rPr>
        <w:t xml:space="preserve"> signal. </w:t>
      </w:r>
    </w:p>
    <w:p w14:paraId="78327FAB" w14:textId="7EDBA5E0" w:rsidR="001328F7" w:rsidRPr="00644314" w:rsidRDefault="001328F7" w:rsidP="00342384">
      <w:pPr>
        <w:shd w:val="clear" w:color="auto" w:fill="FFFFFF"/>
        <w:ind w:left="720"/>
        <w:jc w:val="both"/>
        <w:rPr>
          <w:rFonts w:ascii="Calibri" w:hAnsi="Calibri" w:cs="Times New Roman"/>
          <w:color w:val="000000" w:themeColor="text1"/>
        </w:rPr>
        <w:pPrChange w:id="77" w:author="Jin Miao" w:date="2017-10-27T09:02:00Z">
          <w:pPr>
            <w:shd w:val="clear" w:color="auto" w:fill="FFFFFF"/>
          </w:pPr>
        </w:pPrChange>
      </w:pPr>
      <w:r w:rsidRPr="001328F7">
        <w:rPr>
          <w:rFonts w:ascii="Calibri" w:hAnsi="Calibri" w:cs="Times New Roman"/>
          <w:color w:val="000000" w:themeColor="text1"/>
        </w:rPr>
        <w:t>This is the probability of </w:t>
      </w:r>
      <w:r w:rsidRPr="00644314">
        <w:rPr>
          <w:rFonts w:ascii="Calibri" w:hAnsi="Calibri" w:cs="Times New Roman"/>
          <w:i/>
          <w:iCs/>
          <w:color w:val="000000" w:themeColor="text1"/>
        </w:rPr>
        <w:t>H</w:t>
      </w:r>
      <w:r w:rsidRPr="001328F7">
        <w:rPr>
          <w:rFonts w:ascii="Calibri" w:hAnsi="Calibri" w:cs="Times New Roman"/>
          <w:color w:val="000000" w:themeColor="text1"/>
        </w:rPr>
        <w:t> when the correct action is to accept,</w:t>
      </w:r>
      <w:r w:rsidR="00BD5C9B">
        <w:rPr>
          <w:rFonts w:ascii="Calibri" w:hAnsi="Calibri" w:cs="Times New Roman"/>
          <w:color w:val="000000" w:themeColor="text1"/>
        </w:rPr>
        <w:t xml:space="preserve"> or </w:t>
      </w:r>
      <m:oMath>
        <m:r>
          <w:rPr>
            <w:rFonts w:ascii="Cambria Math" w:hAnsi="Cambria Math" w:cs="Times New Roman"/>
            <w:color w:val="000000" w:themeColor="text1"/>
          </w:rPr>
          <m:t>P[H|A]</m:t>
        </m:r>
      </m:oMath>
      <w:r w:rsidR="00BD5C9B">
        <w:rPr>
          <w:rFonts w:ascii="Calibri" w:hAnsi="Calibri" w:cs="Times New Roman"/>
          <w:color w:val="000000" w:themeColor="text1"/>
        </w:rPr>
        <w:t xml:space="preserve">. Similarly, </w:t>
      </w:r>
      <m:oMath>
        <m:r>
          <w:rPr>
            <w:rFonts w:ascii="Cambria Math" w:hAnsi="Cambria Math" w:cs="Times New Roman"/>
            <w:color w:val="000000" w:themeColor="text1"/>
          </w:rPr>
          <m:t>P[L|R]</m:t>
        </m:r>
      </m:oMath>
      <w:r w:rsidRPr="001328F7">
        <w:rPr>
          <w:rFonts w:ascii="Calibri" w:hAnsi="Calibri" w:cs="Times New Roman"/>
          <w:color w:val="000000" w:themeColor="text1"/>
        </w:rPr>
        <w:t xml:space="preserve"> </w:t>
      </w:r>
      <w:r w:rsidR="00BD5C9B">
        <w:rPr>
          <w:rFonts w:ascii="Calibri" w:hAnsi="Calibri" w:cs="Times New Roman"/>
          <w:color w:val="000000" w:themeColor="text1"/>
        </w:rPr>
        <w:t xml:space="preserve">is </w:t>
      </w:r>
      <w:r w:rsidRPr="001328F7">
        <w:rPr>
          <w:rFonts w:ascii="Calibri" w:hAnsi="Calibri" w:cs="Times New Roman"/>
          <w:color w:val="000000" w:themeColor="text1"/>
        </w:rPr>
        <w:t>the probability that an agent gets an </w:t>
      </w:r>
      <w:r w:rsidRPr="00644314">
        <w:rPr>
          <w:rFonts w:ascii="Calibri" w:hAnsi="Calibri" w:cs="Times New Roman"/>
          <w:i/>
          <w:iCs/>
          <w:color w:val="000000" w:themeColor="text1"/>
        </w:rPr>
        <w:t>L</w:t>
      </w:r>
      <w:r w:rsidRPr="001328F7">
        <w:rPr>
          <w:rFonts w:ascii="Calibri" w:hAnsi="Calibri" w:cs="Times New Roman"/>
          <w:color w:val="000000" w:themeColor="text1"/>
        </w:rPr>
        <w:t> signal when the correct action is reject. If these likelihoods are represented by </w:t>
      </w:r>
      <w:r w:rsidRPr="001328F7">
        <w:rPr>
          <w:rFonts w:ascii="Calibri" w:hAnsi="Calibri" w:cs="Times New Roman"/>
          <w:i/>
          <w:iCs/>
          <w:color w:val="000000" w:themeColor="text1"/>
        </w:rPr>
        <w:t>q</w:t>
      </w:r>
      <w:r w:rsidRPr="001328F7">
        <w:rPr>
          <w:rFonts w:ascii="Calibri" w:hAnsi="Calibri" w:cs="Times New Roman"/>
          <w:color w:val="000000" w:themeColor="text1"/>
        </w:rPr>
        <w:t>, then </w:t>
      </w:r>
      <w:r w:rsidRPr="001328F7">
        <w:rPr>
          <w:rFonts w:ascii="Calibri" w:hAnsi="Calibri" w:cs="Times New Roman"/>
          <w:i/>
          <w:iCs/>
          <w:color w:val="000000" w:themeColor="text1"/>
        </w:rPr>
        <w:t>q</w:t>
      </w:r>
      <w:r w:rsidRPr="001328F7">
        <w:rPr>
          <w:rFonts w:ascii="Calibri" w:hAnsi="Calibri" w:cs="Times New Roman"/>
          <w:color w:val="000000" w:themeColor="text1"/>
        </w:rPr>
        <w:t> &gt; 0.5. This is summarized in the table below</w:t>
      </w:r>
      <w:r w:rsidRPr="00644314">
        <w:rPr>
          <w:rFonts w:ascii="Calibri" w:hAnsi="Calibri" w:cs="Times New Roman"/>
          <w:color w:val="000000" w:themeColor="text1"/>
        </w:rPr>
        <w:t>.</w:t>
      </w:r>
    </w:p>
    <w:p w14:paraId="6318090C" w14:textId="77777777" w:rsidR="001328F7" w:rsidRPr="001328F7" w:rsidRDefault="001328F7" w:rsidP="00644314">
      <w:pPr>
        <w:shd w:val="clear" w:color="auto" w:fill="FFFFFF"/>
        <w:rPr>
          <w:rFonts w:ascii="Calibri" w:hAnsi="Calibri" w:cs="Times New Roman"/>
          <w:color w:val="000000" w:themeColor="text1"/>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Change w:id="78" w:author="Jin Miao" w:date="2017-10-27T09:03:00Z">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PrChange>
      </w:tblPr>
      <w:tblGrid>
        <w:gridCol w:w="1413"/>
        <w:gridCol w:w="1134"/>
        <w:gridCol w:w="1215"/>
        <w:tblGridChange w:id="79">
          <w:tblGrid>
            <w:gridCol w:w="1413"/>
            <w:gridCol w:w="1134"/>
            <w:gridCol w:w="1215"/>
          </w:tblGrid>
        </w:tblGridChange>
      </w:tblGrid>
      <w:tr w:rsidR="004800A4" w:rsidRPr="00644314" w14:paraId="18FED064" w14:textId="77777777" w:rsidTr="00342384">
        <w:trPr>
          <w:jc w:val="center"/>
        </w:trPr>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Change w:id="80" w:author="Jin Miao" w:date="2017-10-27T09:03:00Z">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tcPrChange>
          </w:tcPr>
          <w:p w14:paraId="4458BC0E" w14:textId="77777777" w:rsidR="001328F7" w:rsidRPr="001328F7" w:rsidRDefault="001328F7" w:rsidP="00644314">
            <w:pPr>
              <w:jc w:val="center"/>
              <w:rPr>
                <w:rFonts w:ascii="Calibri" w:eastAsia="Times New Roman" w:hAnsi="Calibri" w:cs="Times New Roman"/>
                <w:b/>
                <w:bCs/>
                <w:color w:val="000000" w:themeColor="text1"/>
              </w:rPr>
            </w:pPr>
            <w:r w:rsidRPr="001328F7">
              <w:rPr>
                <w:rFonts w:ascii="Calibri" w:eastAsia="Times New Roman" w:hAnsi="Calibri" w:cs="Times New Roman"/>
                <w:b/>
                <w:bCs/>
                <w:color w:val="000000" w:themeColor="text1"/>
              </w:rPr>
              <w:t>Agent signal</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Change w:id="81" w:author="Jin Miao" w:date="2017-10-27T09:03:00Z">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tcPrChange>
          </w:tcPr>
          <w:p w14:paraId="1B334585" w14:textId="77777777" w:rsidR="001328F7" w:rsidRPr="001328F7" w:rsidRDefault="001328F7" w:rsidP="00644314">
            <w:pPr>
              <w:jc w:val="center"/>
              <w:rPr>
                <w:rFonts w:ascii="Calibri" w:eastAsia="Times New Roman" w:hAnsi="Calibri" w:cs="Times New Roman"/>
                <w:b/>
                <w:bCs/>
                <w:color w:val="000000" w:themeColor="text1"/>
              </w:rPr>
            </w:pPr>
            <w:r w:rsidRPr="001328F7">
              <w:rPr>
                <w:rFonts w:ascii="Calibri" w:eastAsia="Times New Roman" w:hAnsi="Calibri" w:cs="Times New Roman"/>
                <w:b/>
                <w:bCs/>
                <w:color w:val="000000" w:themeColor="text1"/>
              </w:rPr>
              <w:t>True probability state</w:t>
            </w:r>
          </w:p>
        </w:tc>
      </w:tr>
      <w:tr w:rsidR="004800A4" w:rsidRPr="00644314" w14:paraId="0340592F" w14:textId="77777777" w:rsidTr="00342384">
        <w:trPr>
          <w:jc w:val="center"/>
        </w:trPr>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Change w:id="82" w:author="Jin Miao" w:date="2017-10-27T09:03:00Z">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tcPrChange>
          </w:tcPr>
          <w:p w14:paraId="028D5457" w14:textId="77777777" w:rsidR="001328F7" w:rsidRPr="001328F7" w:rsidRDefault="001328F7" w:rsidP="00644314">
            <w:pPr>
              <w:rPr>
                <w:rFonts w:ascii="Calibri" w:eastAsia="Times New Roman" w:hAnsi="Calibri" w:cs="Times New Roman"/>
                <w:b/>
                <w:bCs/>
                <w:color w:val="000000" w:themeColor="text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Change w:id="83" w:author="Jin Miao" w:date="2017-10-27T09:03:00Z">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tcPrChange>
          </w:tcPr>
          <w:p w14:paraId="02E93014" w14:textId="77777777" w:rsidR="001328F7" w:rsidRPr="001328F7" w:rsidRDefault="001328F7" w:rsidP="00644314">
            <w:pPr>
              <w:jc w:val="center"/>
              <w:rPr>
                <w:rFonts w:ascii="Calibri" w:eastAsia="Times New Roman" w:hAnsi="Calibri" w:cs="Times New Roman"/>
                <w:b/>
                <w:bCs/>
                <w:color w:val="000000" w:themeColor="text1"/>
              </w:rPr>
            </w:pPr>
            <w:r w:rsidRPr="001328F7">
              <w:rPr>
                <w:rFonts w:ascii="Calibri" w:eastAsia="Times New Roman" w:hAnsi="Calibri" w:cs="Times New Roman"/>
                <w:b/>
                <w:bCs/>
                <w:color w:val="000000" w:themeColor="text1"/>
              </w:rPr>
              <w:t>Reject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Change w:id="84" w:author="Jin Miao" w:date="2017-10-27T09:03:00Z">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tcPrChange>
          </w:tcPr>
          <w:p w14:paraId="46E611A9" w14:textId="77777777" w:rsidR="001328F7" w:rsidRPr="001328F7" w:rsidRDefault="001328F7" w:rsidP="00644314">
            <w:pPr>
              <w:jc w:val="center"/>
              <w:rPr>
                <w:rFonts w:ascii="Calibri" w:eastAsia="Times New Roman" w:hAnsi="Calibri" w:cs="Times New Roman"/>
                <w:b/>
                <w:bCs/>
                <w:color w:val="000000" w:themeColor="text1"/>
              </w:rPr>
            </w:pPr>
            <w:r w:rsidRPr="001328F7">
              <w:rPr>
                <w:rFonts w:ascii="Calibri" w:eastAsia="Times New Roman" w:hAnsi="Calibri" w:cs="Times New Roman"/>
                <w:b/>
                <w:bCs/>
                <w:color w:val="000000" w:themeColor="text1"/>
              </w:rPr>
              <w:t>Accept</w:t>
            </w:r>
          </w:p>
        </w:tc>
      </w:tr>
      <w:tr w:rsidR="004800A4" w:rsidRPr="00644314" w14:paraId="6F4A7250" w14:textId="77777777" w:rsidTr="00342384">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85" w:author="Jin Miao" w:date="2017-10-27T09:03: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56AA1546" w14:textId="77777777" w:rsidR="001328F7" w:rsidRPr="001328F7" w:rsidRDefault="001328F7" w:rsidP="00644314">
            <w:pPr>
              <w:rPr>
                <w:rFonts w:ascii="Calibri" w:eastAsia="Times New Roman" w:hAnsi="Calibri" w:cs="Times New Roman"/>
                <w:color w:val="000000" w:themeColor="text1"/>
              </w:rPr>
            </w:pPr>
            <w:r w:rsidRPr="001328F7">
              <w:rPr>
                <w:rFonts w:ascii="Calibri" w:eastAsia="Times New Roman" w:hAnsi="Calibri" w:cs="Times New Roman"/>
                <w:i/>
                <w:iCs/>
                <w:color w:val="000000" w:themeColor="text1"/>
              </w:rPr>
              <w: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86" w:author="Jin Miao" w:date="2017-10-27T09:03: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55FEF6EC" w14:textId="77777777" w:rsidR="001328F7" w:rsidRPr="001328F7" w:rsidRDefault="001328F7" w:rsidP="00644314">
            <w:pPr>
              <w:rPr>
                <w:rFonts w:ascii="Calibri" w:eastAsia="Times New Roman" w:hAnsi="Calibri" w:cs="Times New Roman"/>
                <w:color w:val="000000" w:themeColor="text1"/>
              </w:rPr>
            </w:pPr>
            <w:r w:rsidRPr="001328F7">
              <w:rPr>
                <w:rFonts w:ascii="Calibri" w:eastAsia="Times New Roman" w:hAnsi="Calibri" w:cs="Times New Roman"/>
                <w:i/>
                <w:iCs/>
                <w:color w:val="000000" w:themeColor="text1"/>
              </w:rPr>
              <w:t>q</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87" w:author="Jin Miao" w:date="2017-10-27T09:03: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31539A12" w14:textId="77777777" w:rsidR="001328F7" w:rsidRPr="001328F7" w:rsidRDefault="001328F7" w:rsidP="00644314">
            <w:pPr>
              <w:rPr>
                <w:rFonts w:ascii="Calibri" w:eastAsia="Times New Roman" w:hAnsi="Calibri" w:cs="Times New Roman"/>
                <w:color w:val="000000" w:themeColor="text1"/>
              </w:rPr>
            </w:pPr>
            <w:r w:rsidRPr="001328F7">
              <w:rPr>
                <w:rFonts w:ascii="Calibri" w:eastAsia="Times New Roman" w:hAnsi="Calibri" w:cs="Times New Roman"/>
                <w:color w:val="000000" w:themeColor="text1"/>
              </w:rPr>
              <w:t>1-</w:t>
            </w:r>
            <w:r w:rsidRPr="001328F7">
              <w:rPr>
                <w:rFonts w:ascii="Calibri" w:eastAsia="Times New Roman" w:hAnsi="Calibri" w:cs="Times New Roman"/>
                <w:i/>
                <w:iCs/>
                <w:color w:val="000000" w:themeColor="text1"/>
              </w:rPr>
              <w:t>q</w:t>
            </w:r>
          </w:p>
        </w:tc>
      </w:tr>
      <w:tr w:rsidR="004800A4" w:rsidRPr="00644314" w14:paraId="4CBD7A5F" w14:textId="77777777" w:rsidTr="00342384">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88" w:author="Jin Miao" w:date="2017-10-27T09:03: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161055BC" w14:textId="77777777" w:rsidR="001328F7" w:rsidRPr="001328F7" w:rsidRDefault="001328F7" w:rsidP="00644314">
            <w:pPr>
              <w:rPr>
                <w:rFonts w:ascii="Calibri" w:eastAsia="Times New Roman" w:hAnsi="Calibri" w:cs="Times New Roman"/>
                <w:color w:val="000000" w:themeColor="text1"/>
              </w:rPr>
            </w:pPr>
            <w:r w:rsidRPr="001328F7">
              <w:rPr>
                <w:rFonts w:ascii="Calibri" w:eastAsia="Times New Roman" w:hAnsi="Calibri" w:cs="Times New Roman"/>
                <w:i/>
                <w:iCs/>
                <w:color w:val="000000" w:themeColor="text1"/>
              </w:rPr>
              <w: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89" w:author="Jin Miao" w:date="2017-10-27T09:03: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0BB5CBB7" w14:textId="77777777" w:rsidR="001328F7" w:rsidRPr="001328F7" w:rsidRDefault="001328F7" w:rsidP="00644314">
            <w:pPr>
              <w:rPr>
                <w:rFonts w:ascii="Calibri" w:eastAsia="Times New Roman" w:hAnsi="Calibri" w:cs="Times New Roman"/>
                <w:color w:val="000000" w:themeColor="text1"/>
              </w:rPr>
            </w:pPr>
            <w:r w:rsidRPr="001328F7">
              <w:rPr>
                <w:rFonts w:ascii="Calibri" w:eastAsia="Times New Roman" w:hAnsi="Calibri" w:cs="Times New Roman"/>
                <w:color w:val="000000" w:themeColor="text1"/>
              </w:rPr>
              <w:t>1-</w:t>
            </w:r>
            <w:r w:rsidRPr="001328F7">
              <w:rPr>
                <w:rFonts w:ascii="Calibri" w:eastAsia="Times New Roman" w:hAnsi="Calibri" w:cs="Times New Roman"/>
                <w:i/>
                <w:iCs/>
                <w:color w:val="000000" w:themeColor="text1"/>
              </w:rPr>
              <w:t>q</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Change w:id="90" w:author="Jin Miao" w:date="2017-10-27T09:03:00Z">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tcPrChange>
          </w:tcPr>
          <w:p w14:paraId="5854EAB8" w14:textId="77777777" w:rsidR="001328F7" w:rsidRPr="001328F7" w:rsidRDefault="001328F7" w:rsidP="00644314">
            <w:pPr>
              <w:rPr>
                <w:rFonts w:ascii="Calibri" w:eastAsia="Times New Roman" w:hAnsi="Calibri" w:cs="Times New Roman"/>
                <w:color w:val="000000" w:themeColor="text1"/>
              </w:rPr>
            </w:pPr>
            <w:r w:rsidRPr="001328F7">
              <w:rPr>
                <w:rFonts w:ascii="Calibri" w:eastAsia="Times New Roman" w:hAnsi="Calibri" w:cs="Times New Roman"/>
                <w:i/>
                <w:iCs/>
                <w:color w:val="000000" w:themeColor="text1"/>
              </w:rPr>
              <w:t>q</w:t>
            </w:r>
          </w:p>
        </w:tc>
      </w:tr>
    </w:tbl>
    <w:p w14:paraId="600E9410" w14:textId="1DDB4A9A" w:rsidR="00342384" w:rsidRDefault="00342384" w:rsidP="00BD5C9B">
      <w:pPr>
        <w:shd w:val="clear" w:color="auto" w:fill="FFFFFF"/>
        <w:rPr>
          <w:ins w:id="91" w:author="Jin Miao" w:date="2017-10-27T09:03:00Z"/>
          <w:rFonts w:ascii="Calibri" w:hAnsi="Calibri" w:cs="Times New Roman"/>
          <w:color w:val="000000" w:themeColor="text1"/>
        </w:rPr>
      </w:pPr>
      <m:oMathPara>
        <m:oMath>
          <m:r>
            <w:ins w:id="92" w:author="Jin Miao" w:date="2017-10-27T09:03:00Z">
              <w:rPr>
                <w:rFonts w:ascii="Cambria Math" w:hAnsi="Cambria Math" w:cs="Times New Roman"/>
                <w:color w:val="000000" w:themeColor="text1"/>
              </w:rPr>
              <m:t>P</m:t>
            </w:ins>
          </m:r>
          <m:d>
            <m:dPr>
              <m:ctrlPr>
                <w:ins w:id="93" w:author="Jin Miao" w:date="2017-10-27T09:03:00Z">
                  <w:rPr>
                    <w:rFonts w:ascii="Cambria Math" w:hAnsi="Cambria Math" w:cs="Times New Roman"/>
                    <w:i/>
                    <w:color w:val="000000" w:themeColor="text1"/>
                  </w:rPr>
                </w:ins>
              </m:ctrlPr>
            </m:dPr>
            <m:e>
              <m:r>
                <w:ins w:id="94" w:author="Jin Miao" w:date="2017-10-27T09:03:00Z">
                  <w:rPr>
                    <w:rFonts w:ascii="Cambria Math" w:hAnsi="Cambria Math" w:cs="Times New Roman"/>
                    <w:color w:val="000000" w:themeColor="text1"/>
                  </w:rPr>
                  <m:t>H</m:t>
                </w:ins>
              </m:r>
            </m:e>
            <m:e>
              <m:r>
                <w:ins w:id="95" w:author="Jin Miao" w:date="2017-10-27T09:03:00Z">
                  <w:rPr>
                    <w:rFonts w:ascii="Cambria Math" w:hAnsi="Cambria Math" w:cs="Times New Roman"/>
                    <w:color w:val="000000" w:themeColor="text1"/>
                  </w:rPr>
                  <m:t>G</m:t>
                </w:ins>
              </m:r>
            </m:e>
          </m:d>
          <m:r>
            <w:ins w:id="96" w:author="Jin Miao" w:date="2017-10-27T09:03:00Z">
              <w:rPr>
                <w:rFonts w:ascii="Cambria Math" w:hAnsi="Cambria Math" w:cs="Times New Roman"/>
                <w:color w:val="000000" w:themeColor="text1"/>
              </w:rPr>
              <m:t>=P</m:t>
            </w:ins>
          </m:r>
          <m:d>
            <m:dPr>
              <m:ctrlPr>
                <w:ins w:id="97" w:author="Jin Miao" w:date="2017-10-27T09:03:00Z">
                  <w:rPr>
                    <w:rFonts w:ascii="Cambria Math" w:hAnsi="Cambria Math" w:cs="Times New Roman"/>
                    <w:i/>
                    <w:color w:val="000000" w:themeColor="text1"/>
                  </w:rPr>
                </w:ins>
              </m:ctrlPr>
            </m:dPr>
            <m:e>
              <m:r>
                <w:ins w:id="98" w:author="Jin Miao" w:date="2017-10-27T09:03:00Z">
                  <w:rPr>
                    <w:rFonts w:ascii="Cambria Math" w:hAnsi="Cambria Math" w:cs="Times New Roman"/>
                    <w:color w:val="000000" w:themeColor="text1"/>
                  </w:rPr>
                  <m:t>L</m:t>
                </w:ins>
              </m:r>
            </m:e>
            <m:e>
              <m:r>
                <w:ins w:id="99" w:author="Jin Miao" w:date="2017-10-27T09:03:00Z">
                  <w:rPr>
                    <w:rFonts w:ascii="Cambria Math" w:hAnsi="Cambria Math" w:cs="Times New Roman"/>
                    <w:color w:val="000000" w:themeColor="text1"/>
                  </w:rPr>
                  <m:t>B</m:t>
                </w:ins>
              </m:r>
            </m:e>
          </m:d>
          <m:r>
            <w:ins w:id="100" w:author="Jin Miao" w:date="2017-10-27T09:03:00Z">
              <w:rPr>
                <w:rFonts w:ascii="Cambria Math" w:hAnsi="Cambria Math" w:cs="Times New Roman"/>
                <w:color w:val="000000" w:themeColor="text1"/>
              </w:rPr>
              <m:t>=p&gt;1/2</m:t>
            </w:ins>
          </m:r>
        </m:oMath>
      </m:oMathPara>
    </w:p>
    <w:p w14:paraId="54D41621" w14:textId="3B33E0EB" w:rsidR="00342384" w:rsidRDefault="00342384" w:rsidP="00342384">
      <w:pPr>
        <w:shd w:val="clear" w:color="auto" w:fill="FFFFFF"/>
        <w:rPr>
          <w:ins w:id="101" w:author="Jin Miao" w:date="2017-10-27T09:04:00Z"/>
          <w:rFonts w:ascii="Calibri" w:hAnsi="Calibri" w:cs="Times New Roman"/>
          <w:color w:val="000000" w:themeColor="text1"/>
        </w:rPr>
      </w:pPr>
      <m:oMathPara>
        <m:oMath>
          <m:r>
            <w:ins w:id="102" w:author="Jin Miao" w:date="2017-10-27T09:04:00Z">
              <w:rPr>
                <w:rFonts w:ascii="Cambria Math" w:hAnsi="Cambria Math" w:cs="Times New Roman"/>
                <w:color w:val="000000" w:themeColor="text1"/>
              </w:rPr>
              <m:t>P</m:t>
            </w:ins>
          </m:r>
          <m:d>
            <m:dPr>
              <m:ctrlPr>
                <w:ins w:id="103" w:author="Jin Miao" w:date="2017-10-27T09:04:00Z">
                  <w:rPr>
                    <w:rFonts w:ascii="Cambria Math" w:hAnsi="Cambria Math" w:cs="Times New Roman"/>
                    <w:i/>
                    <w:color w:val="000000" w:themeColor="text1"/>
                  </w:rPr>
                </w:ins>
              </m:ctrlPr>
            </m:dPr>
            <m:e>
              <m:r>
                <w:ins w:id="104" w:author="Jin Miao" w:date="2017-10-27T09:04:00Z">
                  <w:rPr>
                    <w:rFonts w:ascii="Cambria Math" w:hAnsi="Cambria Math" w:cs="Times New Roman"/>
                    <w:color w:val="000000" w:themeColor="text1"/>
                  </w:rPr>
                  <m:t>L</m:t>
                </w:ins>
              </m:r>
            </m:e>
            <m:e>
              <m:r>
                <w:ins w:id="105" w:author="Jin Miao" w:date="2017-10-27T09:04:00Z">
                  <w:rPr>
                    <w:rFonts w:ascii="Cambria Math" w:hAnsi="Cambria Math" w:cs="Times New Roman"/>
                    <w:color w:val="000000" w:themeColor="text1"/>
                  </w:rPr>
                  <m:t>G</m:t>
                </w:ins>
              </m:r>
            </m:e>
          </m:d>
          <m:r>
            <w:ins w:id="106" w:author="Jin Miao" w:date="2017-10-27T09:04:00Z">
              <w:rPr>
                <w:rFonts w:ascii="Cambria Math" w:hAnsi="Cambria Math" w:cs="Times New Roman"/>
                <w:color w:val="000000" w:themeColor="text1"/>
              </w:rPr>
              <m:t>=P</m:t>
            </w:ins>
          </m:r>
          <m:d>
            <m:dPr>
              <m:ctrlPr>
                <w:ins w:id="107" w:author="Jin Miao" w:date="2017-10-27T09:04:00Z">
                  <w:rPr>
                    <w:rFonts w:ascii="Cambria Math" w:hAnsi="Cambria Math" w:cs="Times New Roman"/>
                    <w:i/>
                    <w:color w:val="000000" w:themeColor="text1"/>
                  </w:rPr>
                </w:ins>
              </m:ctrlPr>
            </m:dPr>
            <m:e>
              <m:r>
                <w:ins w:id="108" w:author="Jin Miao" w:date="2017-10-27T09:04:00Z">
                  <w:rPr>
                    <w:rFonts w:ascii="Cambria Math" w:hAnsi="Cambria Math" w:cs="Times New Roman"/>
                    <w:color w:val="000000" w:themeColor="text1"/>
                  </w:rPr>
                  <m:t>H</m:t>
                </w:ins>
              </m:r>
            </m:e>
            <m:e>
              <m:r>
                <w:ins w:id="109" w:author="Jin Miao" w:date="2017-10-27T09:04:00Z">
                  <w:rPr>
                    <w:rFonts w:ascii="Cambria Math" w:hAnsi="Cambria Math" w:cs="Times New Roman"/>
                    <w:color w:val="000000" w:themeColor="text1"/>
                  </w:rPr>
                  <m:t>B</m:t>
                </w:ins>
              </m:r>
            </m:e>
          </m:d>
          <m:r>
            <w:ins w:id="110" w:author="Jin Miao" w:date="2017-10-27T09:04:00Z">
              <w:rPr>
                <w:rFonts w:ascii="Cambria Math" w:hAnsi="Cambria Math" w:cs="Times New Roman"/>
                <w:color w:val="000000" w:themeColor="text1"/>
              </w:rPr>
              <m:t>=</m:t>
            </w:ins>
          </m:r>
          <m:r>
            <w:ins w:id="111" w:author="Jin Miao" w:date="2017-10-27T09:04:00Z">
              <w:rPr>
                <w:rFonts w:ascii="Cambria Math" w:hAnsi="Cambria Math" w:cs="Times New Roman"/>
                <w:color w:val="000000" w:themeColor="text1"/>
              </w:rPr>
              <m:t>1-</m:t>
            </w:ins>
          </m:r>
          <m:r>
            <w:ins w:id="112" w:author="Jin Miao" w:date="2017-10-27T09:04:00Z">
              <w:rPr>
                <w:rFonts w:ascii="Cambria Math" w:hAnsi="Cambria Math" w:cs="Times New Roman"/>
                <w:color w:val="000000" w:themeColor="text1"/>
              </w:rPr>
              <m:t>p</m:t>
            </w:ins>
          </m:r>
          <m:r>
            <w:ins w:id="113" w:author="Jin Miao" w:date="2017-10-27T09:04:00Z">
              <w:rPr>
                <w:rFonts w:ascii="Cambria Math" w:hAnsi="Cambria Math" w:cs="Times New Roman"/>
                <w:color w:val="000000" w:themeColor="text1"/>
              </w:rPr>
              <m:t>&lt;</m:t>
            </w:ins>
          </m:r>
          <m:r>
            <w:ins w:id="114" w:author="Jin Miao" w:date="2017-10-27T09:04:00Z">
              <w:rPr>
                <w:rFonts w:ascii="Cambria Math" w:hAnsi="Cambria Math" w:cs="Times New Roman"/>
                <w:color w:val="000000" w:themeColor="text1"/>
              </w:rPr>
              <m:t>1/2</m:t>
            </w:ins>
          </m:r>
        </m:oMath>
      </m:oMathPara>
    </w:p>
    <w:p w14:paraId="4D559420" w14:textId="1AF6313B" w:rsidR="00342384" w:rsidRDefault="00342384" w:rsidP="00BD5C9B">
      <w:pPr>
        <w:shd w:val="clear" w:color="auto" w:fill="FFFFFF"/>
        <w:rPr>
          <w:ins w:id="115" w:author="Jin Miao" w:date="2017-10-27T09:04:00Z"/>
          <w:rFonts w:ascii="Calibri" w:hAnsi="Calibri" w:cs="Times New Roman"/>
          <w:color w:val="000000" w:themeColor="text1"/>
        </w:rPr>
      </w:pPr>
    </w:p>
    <w:p w14:paraId="71CB7175" w14:textId="1E99D92B" w:rsidR="00342384" w:rsidRPr="00342384" w:rsidRDefault="00342384" w:rsidP="00342384">
      <w:pPr>
        <w:shd w:val="clear" w:color="auto" w:fill="FFFFFF"/>
        <w:outlineLvl w:val="2"/>
        <w:rPr>
          <w:ins w:id="116" w:author="Jin Miao" w:date="2017-10-27T09:03:00Z"/>
          <w:rFonts w:ascii="Calibri" w:eastAsia="Times New Roman" w:hAnsi="Calibri" w:cs="Times New Roman"/>
          <w:bCs/>
          <w:i/>
          <w:color w:val="000000" w:themeColor="text1"/>
          <w:u w:val="single"/>
          <w:rPrChange w:id="117" w:author="Jin Miao" w:date="2017-10-27T09:04:00Z">
            <w:rPr>
              <w:ins w:id="118" w:author="Jin Miao" w:date="2017-10-27T09:03:00Z"/>
              <w:rFonts w:ascii="Calibri" w:hAnsi="Calibri" w:cs="Times New Roman"/>
              <w:color w:val="000000" w:themeColor="text1"/>
            </w:rPr>
          </w:rPrChange>
        </w:rPr>
        <w:pPrChange w:id="119" w:author="Jin Miao" w:date="2017-10-27T09:04:00Z">
          <w:pPr>
            <w:shd w:val="clear" w:color="auto" w:fill="FFFFFF"/>
          </w:pPr>
        </w:pPrChange>
      </w:pPr>
      <w:ins w:id="120" w:author="Jin Miao" w:date="2017-10-27T09:04:00Z">
        <w:r w:rsidRPr="00342384">
          <w:rPr>
            <w:rFonts w:ascii="Calibri" w:eastAsia="Times New Roman" w:hAnsi="Calibri" w:cs="Times New Roman"/>
            <w:bCs/>
            <w:i/>
            <w:color w:val="000000" w:themeColor="text1"/>
            <w:u w:val="single"/>
            <w:rPrChange w:id="121" w:author="Jin Miao" w:date="2017-10-27T09:04:00Z">
              <w:rPr>
                <w:rFonts w:ascii="Calibri" w:hAnsi="Calibri" w:cs="Times New Roman"/>
                <w:color w:val="000000" w:themeColor="text1"/>
              </w:rPr>
            </w:rPrChange>
          </w:rPr>
          <w:t>Analysis</w:t>
        </w:r>
      </w:ins>
    </w:p>
    <w:p w14:paraId="3B07F6C6" w14:textId="0F2D0A96" w:rsidR="00BD5C9B" w:rsidRDefault="001328F7" w:rsidP="000E6F58">
      <w:pPr>
        <w:shd w:val="clear" w:color="auto" w:fill="FFFFFF"/>
        <w:ind w:left="720"/>
        <w:rPr>
          <w:rFonts w:ascii="Calibri" w:hAnsi="Calibri" w:cs="Times New Roman"/>
          <w:color w:val="000000" w:themeColor="text1"/>
        </w:rPr>
        <w:pPrChange w:id="122" w:author="Jin Miao" w:date="2017-10-27T09:20:00Z">
          <w:pPr>
            <w:shd w:val="clear" w:color="auto" w:fill="FFFFFF"/>
          </w:pPr>
        </w:pPrChange>
      </w:pPr>
      <w:r w:rsidRPr="00342384">
        <w:rPr>
          <w:rFonts w:ascii="Calibri" w:hAnsi="Calibri" w:cs="Times New Roman"/>
          <w:b/>
          <w:color w:val="000000" w:themeColor="text1"/>
          <w:rPrChange w:id="123" w:author="Jin Miao" w:date="2017-10-27T09:04:00Z">
            <w:rPr>
              <w:rFonts w:ascii="Calibri" w:hAnsi="Calibri" w:cs="Times New Roman"/>
              <w:color w:val="000000" w:themeColor="text1"/>
            </w:rPr>
          </w:rPrChange>
        </w:rPr>
        <w:t>The first agent</w:t>
      </w:r>
      <w:r w:rsidRPr="001328F7">
        <w:rPr>
          <w:rFonts w:ascii="Calibri" w:hAnsi="Calibri" w:cs="Times New Roman"/>
          <w:color w:val="000000" w:themeColor="text1"/>
        </w:rPr>
        <w:t xml:space="preserve"> determines whether or not to accept solely based on his own signal. </w:t>
      </w:r>
      <w:del w:id="124" w:author="Jin Miao" w:date="2017-10-27T09:05:00Z">
        <w:r w:rsidRPr="001328F7" w:rsidDel="00342384">
          <w:rPr>
            <w:rFonts w:ascii="Calibri" w:hAnsi="Calibri" w:cs="Times New Roman"/>
            <w:color w:val="000000" w:themeColor="text1"/>
          </w:rPr>
          <w:delText xml:space="preserve">As the model assumes that all agents act rationally, the action (accept or reject) the agent feels is more likely is the action he will choose to take. </w:delText>
        </w:r>
      </w:del>
      <w:r w:rsidRPr="001328F7">
        <w:rPr>
          <w:rFonts w:ascii="Calibri" w:hAnsi="Calibri" w:cs="Times New Roman"/>
          <w:color w:val="000000" w:themeColor="text1"/>
        </w:rPr>
        <w:t>This decision can be explained using </w:t>
      </w:r>
      <w:r w:rsidRPr="00644314">
        <w:rPr>
          <w:rFonts w:ascii="Calibri" w:hAnsi="Calibri" w:cs="Times New Roman"/>
          <w:color w:val="000000" w:themeColor="text1"/>
        </w:rPr>
        <w:t>Bayes rule</w:t>
      </w:r>
    </w:p>
    <w:p w14:paraId="3C11F33F" w14:textId="77777777" w:rsidR="00BD5C9B" w:rsidRDefault="00BD5C9B" w:rsidP="00BD5C9B">
      <w:pPr>
        <w:shd w:val="clear" w:color="auto" w:fill="FFFFFF"/>
        <w:rPr>
          <w:rFonts w:ascii="Calibri" w:hAnsi="Calibri" w:cs="Times New Roman"/>
          <w:color w:val="000000" w:themeColor="text1"/>
        </w:rPr>
      </w:pPr>
    </w:p>
    <w:p w14:paraId="31E152E3" w14:textId="46CEF324" w:rsidR="00BD5C9B" w:rsidRPr="00BD5C9B" w:rsidRDefault="00BD5C9B" w:rsidP="00BD5C9B">
      <w:pPr>
        <w:shd w:val="clear" w:color="auto" w:fill="FFFFFF"/>
        <w:rPr>
          <w:rFonts w:ascii="Calibri" w:hAnsi="Calibri" w:cs="Times New Roman"/>
          <w:color w:val="000000" w:themeColor="text1"/>
        </w:rPr>
      </w:pPr>
      <m:oMathPara>
        <m:oMath>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A</m:t>
                  </m:r>
                </m:e>
                <m:e>
                  <m:r>
                    <m:rPr>
                      <m:sty m:val="p"/>
                    </m:rPr>
                    <w:rPr>
                      <w:rFonts w:ascii="Cambria Math" w:hAnsi="Cambria Math" w:cs="Times New Roman"/>
                      <w:color w:val="000000" w:themeColor="text1"/>
                    </w:rPr>
                    <m:t>H</m:t>
                  </m:r>
                </m:e>
              </m:d>
            </m:e>
          </m:d>
          <m:r>
            <m:rPr>
              <m:sty m:val="p"/>
            </m:rPr>
            <w:rPr>
              <w:rFonts w:ascii="Cambria Math" w:hAnsi="Cambria Math" w:cs="Times New Roman"/>
              <w:color w:val="000000" w:themeColor="text1"/>
            </w:rPr>
            <m:t>=</m:t>
          </m:r>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A</m:t>
                      </m:r>
                    </m:e>
                  </m:d>
                </m:e>
              </m:d>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H</m:t>
                      </m:r>
                    </m:e>
                    <m:e>
                      <m:r>
                        <m:rPr>
                          <m:sty m:val="p"/>
                        </m:rPr>
                        <w:rPr>
                          <w:rFonts w:ascii="Cambria Math" w:hAnsi="Cambria Math" w:cs="Times New Roman"/>
                          <w:color w:val="000000" w:themeColor="text1"/>
                        </w:rPr>
                        <m:t>A</m:t>
                      </m:r>
                    </m:e>
                  </m:d>
                </m:e>
              </m:d>
              <m:ctrlPr>
                <w:rPr>
                  <w:rFonts w:ascii="Cambria Math" w:hAnsi="Cambria Math" w:cs="Times New Roman"/>
                  <w:color w:val="000000" w:themeColor="text1"/>
                </w:rPr>
              </m:ctrlPr>
            </m:num>
            <m:den>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H</m:t>
                      </m:r>
                    </m:e>
                  </m:d>
                </m:e>
              </m:d>
            </m:den>
          </m:f>
          <m:r>
            <w:rPr>
              <w:rFonts w:ascii="Cambria Math" w:hAnsi="Cambria Math" w:cs="Times New Roman"/>
              <w:color w:val="000000" w:themeColor="text1"/>
            </w:rPr>
            <m:t xml:space="preserve"> </m:t>
          </m:r>
          <m:r>
            <m:rPr>
              <m:sty m:val="p"/>
            </m:rPr>
            <w:rPr>
              <w:rFonts w:ascii="Cambria Math" w:hAnsi="Cambria Math" w:cs="Times New Roman"/>
              <w:color w:val="000000" w:themeColor="text1"/>
            </w:rPr>
            <m:t>=</m:t>
          </m:r>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A</m:t>
                      </m:r>
                    </m:e>
                  </m:d>
                </m:e>
              </m:d>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H</m:t>
                      </m:r>
                    </m:e>
                    <m:e>
                      <m:r>
                        <m:rPr>
                          <m:sty m:val="p"/>
                        </m:rPr>
                        <w:rPr>
                          <w:rFonts w:ascii="Cambria Math" w:hAnsi="Cambria Math" w:cs="Times New Roman"/>
                          <w:color w:val="000000" w:themeColor="text1"/>
                        </w:rPr>
                        <m:t>A</m:t>
                      </m:r>
                    </m:e>
                  </m:d>
                </m:e>
              </m:d>
              <m:ctrlPr>
                <w:rPr>
                  <w:rFonts w:ascii="Cambria Math" w:hAnsi="Cambria Math" w:cs="Times New Roman"/>
                  <w:color w:val="000000" w:themeColor="text1"/>
                </w:rPr>
              </m:ctrlPr>
            </m:num>
            <m:den>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A</m:t>
                      </m:r>
                    </m:e>
                  </m:d>
                </m:e>
              </m:d>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H</m:t>
                      </m:r>
                    </m:e>
                    <m:e>
                      <m:r>
                        <m:rPr>
                          <m:sty m:val="p"/>
                        </m:rPr>
                        <w:rPr>
                          <w:rFonts w:ascii="Cambria Math" w:hAnsi="Cambria Math" w:cs="Times New Roman"/>
                          <w:color w:val="000000" w:themeColor="text1"/>
                        </w:rPr>
                        <m:t>A</m:t>
                      </m:r>
                    </m:e>
                  </m:d>
                </m:e>
              </m:d>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R</m:t>
                      </m:r>
                    </m:e>
                  </m:d>
                </m:e>
              </m:d>
              <m:r>
                <m:rPr>
                  <m:sty m:val="p"/>
                </m:rPr>
                <w:rPr>
                  <w:rFonts w:ascii="Cambria Math" w:hAnsi="Cambria Math" w:cs="Times New Roman"/>
                  <w:color w:val="000000" w:themeColor="text1"/>
                </w:rPr>
                <m:t>P</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H</m:t>
                      </m:r>
                    </m:e>
                    <m:e>
                      <m:r>
                        <m:rPr>
                          <m:sty m:val="p"/>
                        </m:rPr>
                        <w:rPr>
                          <w:rFonts w:ascii="Cambria Math" w:hAnsi="Cambria Math" w:cs="Times New Roman"/>
                          <w:color w:val="000000" w:themeColor="text1"/>
                        </w:rPr>
                        <m:t>R</m:t>
                      </m:r>
                    </m:e>
                  </m:d>
                </m:e>
              </m:d>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pq</m:t>
              </m:r>
            </m:num>
            <m:den>
              <m:r>
                <m:rPr>
                  <m:sty m:val="p"/>
                </m:rPr>
                <w:rPr>
                  <w:rFonts w:ascii="Cambria Math" w:hAnsi="Cambria Math" w:cs="Times New Roman"/>
                  <w:color w:val="000000" w:themeColor="text1"/>
                </w:rPr>
                <m:t>pq+</m:t>
              </m:r>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1-p</m:t>
                      </m:r>
                    </m:e>
                  </m:d>
                </m:e>
              </m:d>
              <m:d>
                <m:dPr>
                  <m:begChr m:val=""/>
                  <m:ctrlPr>
                    <w:rPr>
                      <w:rFonts w:ascii="Cambria Math" w:hAnsi="Cambria Math" w:cs="Times New Roman"/>
                      <w:color w:val="000000" w:themeColor="text1"/>
                    </w:rPr>
                  </m:ctrlPr>
                </m:dPr>
                <m:e>
                  <m:d>
                    <m:dPr>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1-q</m:t>
                      </m:r>
                    </m:e>
                  </m:d>
                </m:e>
              </m:d>
            </m:den>
          </m:f>
          <m:r>
            <m:rPr>
              <m:sty m:val="p"/>
            </m:rPr>
            <w:rPr>
              <w:rFonts w:ascii="Cambria Math" w:hAnsi="Cambria Math" w:cs="Times New Roman"/>
              <w:color w:val="000000" w:themeColor="text1"/>
            </w:rPr>
            <m:t>&gt;p</m:t>
          </m:r>
        </m:oMath>
      </m:oMathPara>
    </w:p>
    <w:p w14:paraId="23C12E39" w14:textId="0C5273DE" w:rsidR="001328F7" w:rsidRPr="001328F7" w:rsidRDefault="001328F7" w:rsidP="00644314">
      <w:pPr>
        <w:shd w:val="clear" w:color="auto" w:fill="FFFFFF"/>
        <w:rPr>
          <w:rFonts w:ascii="Calibri" w:hAnsi="Calibri" w:cs="Times New Roman"/>
          <w:color w:val="000000" w:themeColor="text1"/>
        </w:rPr>
      </w:pPr>
      <w:r w:rsidRPr="00644314">
        <w:rPr>
          <w:rFonts w:ascii="Calibri" w:hAnsi="Calibri" w:cs="Times New Roman"/>
          <w:vanish/>
          <w:color w:val="000000" w:themeColor="text1"/>
        </w:rPr>
        <w:t>{\displaystyle {\begin{aligned}P\left(A|H\right)&amp;={\frac {P\left(A\right)P\left(H|A\right)}{P\left(H\right)}}\\&amp;={\frac {P\left(A\right)P\left(H|A\right)}{P\left(A\right)P\left(H|A\right)+P\left(R\right)P\left(H|R\right)}}\\&amp;={\frac {pq}{pq+\left(1-p\right)\left(1-q\right)}}\\&amp;&gt;p\end{aligned}}}</w:t>
      </w:r>
    </w:p>
    <w:p w14:paraId="4516FCA6" w14:textId="44749CF9" w:rsidR="001328F7" w:rsidRDefault="001328F7" w:rsidP="000E6F58">
      <w:pPr>
        <w:shd w:val="clear" w:color="auto" w:fill="FFFFFF"/>
        <w:ind w:left="720"/>
        <w:rPr>
          <w:rFonts w:ascii="Calibri" w:hAnsi="Calibri" w:cs="Times New Roman"/>
          <w:color w:val="000000" w:themeColor="text1"/>
        </w:rPr>
        <w:pPrChange w:id="125" w:author="Jin Miao" w:date="2017-10-27T09:20:00Z">
          <w:pPr>
            <w:shd w:val="clear" w:color="auto" w:fill="FFFFFF"/>
          </w:pPr>
        </w:pPrChange>
      </w:pPr>
      <w:r w:rsidRPr="001328F7">
        <w:rPr>
          <w:rFonts w:ascii="Calibri" w:hAnsi="Calibri" w:cs="Times New Roman"/>
          <w:color w:val="000000" w:themeColor="text1"/>
        </w:rPr>
        <w:t>If the agent receives an </w:t>
      </w:r>
      <w:r w:rsidRPr="00644314">
        <w:rPr>
          <w:rFonts w:ascii="Calibri" w:hAnsi="Calibri" w:cs="Times New Roman"/>
          <w:i/>
          <w:iCs/>
          <w:color w:val="000000" w:themeColor="text1"/>
        </w:rPr>
        <w:t>H</w:t>
      </w:r>
      <w:r w:rsidRPr="001328F7">
        <w:rPr>
          <w:rFonts w:ascii="Calibri" w:hAnsi="Calibri" w:cs="Times New Roman"/>
          <w:color w:val="000000" w:themeColor="text1"/>
        </w:rPr>
        <w:t> signal, then the likelihood of accepting is obtained by calculatin</w:t>
      </w:r>
      <w:r w:rsidR="00E05CA8">
        <w:rPr>
          <w:rFonts w:ascii="Calibri" w:hAnsi="Calibri" w:cs="Times New Roman"/>
          <w:color w:val="000000" w:themeColor="text1"/>
        </w:rPr>
        <w:t xml:space="preserve">g </w:t>
      </w:r>
      <m:oMath>
        <m:r>
          <w:rPr>
            <w:rFonts w:ascii="Cambria Math" w:hAnsi="Cambria Math" w:cs="Times New Roman"/>
            <w:color w:val="000000" w:themeColor="text1"/>
          </w:rPr>
          <m:t>P</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A</m:t>
            </m:r>
          </m:e>
          <m:e>
            <m:r>
              <w:rPr>
                <w:rFonts w:ascii="Cambria Math" w:hAnsi="Cambria Math" w:cs="Times New Roman"/>
                <w:color w:val="000000" w:themeColor="text1"/>
              </w:rPr>
              <m:t>H</m:t>
            </m:r>
          </m:e>
        </m:d>
        <m:r>
          <w:rPr>
            <w:rFonts w:ascii="Cambria Math" w:hAnsi="Cambria Math" w:cs="Times New Roman"/>
            <w:color w:val="000000" w:themeColor="text1"/>
          </w:rPr>
          <m:t xml:space="preserve">. </m:t>
        </m:r>
      </m:oMath>
      <w:r w:rsidRPr="001328F7">
        <w:rPr>
          <w:rFonts w:ascii="Calibri" w:hAnsi="Calibri" w:cs="Times New Roman"/>
          <w:color w:val="000000" w:themeColor="text1"/>
        </w:rPr>
        <w:t>The equation says that, by virtue of the fact that </w:t>
      </w:r>
      <w:r w:rsidRPr="001328F7">
        <w:rPr>
          <w:rFonts w:ascii="Calibri" w:hAnsi="Calibri" w:cs="Times New Roman"/>
          <w:i/>
          <w:iCs/>
          <w:color w:val="000000" w:themeColor="text1"/>
        </w:rPr>
        <w:t>q</w:t>
      </w:r>
      <w:r w:rsidRPr="001328F7">
        <w:rPr>
          <w:rFonts w:ascii="Calibri" w:hAnsi="Calibri" w:cs="Times New Roman"/>
          <w:color w:val="000000" w:themeColor="text1"/>
        </w:rPr>
        <w:t xml:space="preserve"> &gt; 0.5, </w:t>
      </w:r>
      <w:r w:rsidRPr="0088533D">
        <w:rPr>
          <w:rFonts w:ascii="Calibri" w:hAnsi="Calibri" w:cs="Times New Roman"/>
          <w:color w:val="000000" w:themeColor="text1"/>
          <w:u w:val="single"/>
          <w:rPrChange w:id="126" w:author="Jin Miao" w:date="2017-10-27T09:06:00Z">
            <w:rPr>
              <w:rFonts w:ascii="Calibri" w:hAnsi="Calibri" w:cs="Times New Roman"/>
              <w:color w:val="000000" w:themeColor="text1"/>
            </w:rPr>
          </w:rPrChange>
        </w:rPr>
        <w:t>the first agent, acting only on his private signal, will always increase his estimate of </w:t>
      </w:r>
      <w:r w:rsidRPr="0088533D">
        <w:rPr>
          <w:rFonts w:ascii="Calibri" w:hAnsi="Calibri" w:cs="Times New Roman"/>
          <w:i/>
          <w:iCs/>
          <w:color w:val="000000" w:themeColor="text1"/>
          <w:u w:val="single"/>
          <w:rPrChange w:id="127" w:author="Jin Miao" w:date="2017-10-27T09:06:00Z">
            <w:rPr>
              <w:rFonts w:ascii="Calibri" w:hAnsi="Calibri" w:cs="Times New Roman"/>
              <w:i/>
              <w:iCs/>
              <w:color w:val="000000" w:themeColor="text1"/>
            </w:rPr>
          </w:rPrChange>
        </w:rPr>
        <w:t>p</w:t>
      </w:r>
      <w:r w:rsidRPr="0088533D">
        <w:rPr>
          <w:rFonts w:ascii="Calibri" w:hAnsi="Calibri" w:cs="Times New Roman"/>
          <w:color w:val="000000" w:themeColor="text1"/>
          <w:u w:val="single"/>
          <w:rPrChange w:id="128" w:author="Jin Miao" w:date="2017-10-27T09:06:00Z">
            <w:rPr>
              <w:rFonts w:ascii="Calibri" w:hAnsi="Calibri" w:cs="Times New Roman"/>
              <w:color w:val="000000" w:themeColor="text1"/>
            </w:rPr>
          </w:rPrChange>
        </w:rPr>
        <w:t> with an </w:t>
      </w:r>
      <w:r w:rsidRPr="0088533D">
        <w:rPr>
          <w:rFonts w:ascii="Calibri" w:hAnsi="Calibri" w:cs="Times New Roman"/>
          <w:i/>
          <w:iCs/>
          <w:color w:val="000000" w:themeColor="text1"/>
          <w:u w:val="single"/>
          <w:rPrChange w:id="129" w:author="Jin Miao" w:date="2017-10-27T09:06:00Z">
            <w:rPr>
              <w:rFonts w:ascii="Calibri" w:hAnsi="Calibri" w:cs="Times New Roman"/>
              <w:i/>
              <w:iCs/>
              <w:color w:val="000000" w:themeColor="text1"/>
            </w:rPr>
          </w:rPrChange>
        </w:rPr>
        <w:t>H</w:t>
      </w:r>
      <w:r w:rsidRPr="0088533D">
        <w:rPr>
          <w:rFonts w:ascii="Calibri" w:hAnsi="Calibri" w:cs="Times New Roman"/>
          <w:color w:val="000000" w:themeColor="text1"/>
          <w:u w:val="single"/>
          <w:rPrChange w:id="130" w:author="Jin Miao" w:date="2017-10-27T09:06:00Z">
            <w:rPr>
              <w:rFonts w:ascii="Calibri" w:hAnsi="Calibri" w:cs="Times New Roman"/>
              <w:color w:val="000000" w:themeColor="text1"/>
            </w:rPr>
          </w:rPrChange>
        </w:rPr>
        <w:t> signal</w:t>
      </w:r>
      <w:r w:rsidRPr="001328F7">
        <w:rPr>
          <w:rFonts w:ascii="Calibri" w:hAnsi="Calibri" w:cs="Times New Roman"/>
          <w:color w:val="000000" w:themeColor="text1"/>
        </w:rPr>
        <w:t xml:space="preserve">. Similarly, it can be shown that </w:t>
      </w:r>
      <w:r w:rsidRPr="0088533D">
        <w:rPr>
          <w:rFonts w:ascii="Calibri" w:hAnsi="Calibri" w:cs="Times New Roman"/>
          <w:color w:val="000000" w:themeColor="text1"/>
          <w:u w:val="single"/>
          <w:rPrChange w:id="131" w:author="Jin Miao" w:date="2017-10-27T09:06:00Z">
            <w:rPr>
              <w:rFonts w:ascii="Calibri" w:hAnsi="Calibri" w:cs="Times New Roman"/>
              <w:color w:val="000000" w:themeColor="text1"/>
            </w:rPr>
          </w:rPrChange>
        </w:rPr>
        <w:t>an agent will always decrease his expectation of </w:t>
      </w:r>
      <w:r w:rsidRPr="0088533D">
        <w:rPr>
          <w:rFonts w:ascii="Calibri" w:hAnsi="Calibri" w:cs="Times New Roman"/>
          <w:i/>
          <w:iCs/>
          <w:color w:val="000000" w:themeColor="text1"/>
          <w:u w:val="single"/>
          <w:rPrChange w:id="132" w:author="Jin Miao" w:date="2017-10-27T09:06:00Z">
            <w:rPr>
              <w:rFonts w:ascii="Calibri" w:hAnsi="Calibri" w:cs="Times New Roman"/>
              <w:i/>
              <w:iCs/>
              <w:color w:val="000000" w:themeColor="text1"/>
            </w:rPr>
          </w:rPrChange>
        </w:rPr>
        <w:t>p</w:t>
      </w:r>
      <w:r w:rsidRPr="0088533D">
        <w:rPr>
          <w:rFonts w:ascii="Calibri" w:hAnsi="Calibri" w:cs="Times New Roman"/>
          <w:color w:val="000000" w:themeColor="text1"/>
          <w:u w:val="single"/>
          <w:rPrChange w:id="133" w:author="Jin Miao" w:date="2017-10-27T09:06:00Z">
            <w:rPr>
              <w:rFonts w:ascii="Calibri" w:hAnsi="Calibri" w:cs="Times New Roman"/>
              <w:color w:val="000000" w:themeColor="text1"/>
            </w:rPr>
          </w:rPrChange>
        </w:rPr>
        <w:t> when he receives a low signal</w:t>
      </w:r>
      <w:r w:rsidRPr="001328F7">
        <w:rPr>
          <w:rFonts w:ascii="Calibri" w:hAnsi="Calibri" w:cs="Times New Roman"/>
          <w:color w:val="000000" w:themeColor="text1"/>
        </w:rPr>
        <w:t xml:space="preserve">. </w:t>
      </w:r>
      <w:r w:rsidR="00E05CA8">
        <w:rPr>
          <w:rFonts w:ascii="Calibri" w:hAnsi="Calibri" w:cs="Times New Roman"/>
          <w:color w:val="000000" w:themeColor="text1"/>
        </w:rPr>
        <w:t>I</w:t>
      </w:r>
      <w:r w:rsidRPr="001328F7">
        <w:rPr>
          <w:rFonts w:ascii="Calibri" w:hAnsi="Calibri" w:cs="Times New Roman"/>
          <w:color w:val="000000" w:themeColor="text1"/>
        </w:rPr>
        <w:t>f the value, </w:t>
      </w:r>
      <w:r w:rsidRPr="00644314">
        <w:rPr>
          <w:rFonts w:ascii="Calibri" w:hAnsi="Calibri" w:cs="Times New Roman"/>
          <w:i/>
          <w:iCs/>
          <w:color w:val="000000" w:themeColor="text1"/>
        </w:rPr>
        <w:t>V</w:t>
      </w:r>
      <w:r w:rsidRPr="001328F7">
        <w:rPr>
          <w:rFonts w:ascii="Calibri" w:hAnsi="Calibri" w:cs="Times New Roman"/>
          <w:color w:val="000000" w:themeColor="text1"/>
        </w:rPr>
        <w:t>, of accepting is equal to the value of rejecting, then an agent will accept if he believes </w:t>
      </w:r>
      <w:r w:rsidRPr="001328F7">
        <w:rPr>
          <w:rFonts w:ascii="Calibri" w:hAnsi="Calibri" w:cs="Times New Roman"/>
          <w:i/>
          <w:iCs/>
          <w:color w:val="000000" w:themeColor="text1"/>
        </w:rPr>
        <w:t>p</w:t>
      </w:r>
      <w:r w:rsidRPr="001328F7">
        <w:rPr>
          <w:rFonts w:ascii="Calibri" w:hAnsi="Calibri" w:cs="Times New Roman"/>
          <w:color w:val="000000" w:themeColor="text1"/>
        </w:rPr>
        <w:t> &gt; 0.5, and reject otherwise. Because this agent started out with the assumption that both accepting and rejecting are equally viable options (</w:t>
      </w:r>
      <w:r w:rsidRPr="001328F7">
        <w:rPr>
          <w:rFonts w:ascii="Calibri" w:hAnsi="Calibri" w:cs="Times New Roman"/>
          <w:i/>
          <w:iCs/>
          <w:color w:val="000000" w:themeColor="text1"/>
        </w:rPr>
        <w:t>p</w:t>
      </w:r>
      <w:r w:rsidRPr="001328F7">
        <w:rPr>
          <w:rFonts w:ascii="Calibri" w:hAnsi="Calibri" w:cs="Times New Roman"/>
          <w:color w:val="000000" w:themeColor="text1"/>
        </w:rPr>
        <w:t> = 0.5), the observation of an </w:t>
      </w:r>
      <w:r w:rsidRPr="00644314">
        <w:rPr>
          <w:rFonts w:ascii="Calibri" w:hAnsi="Calibri" w:cs="Times New Roman"/>
          <w:i/>
          <w:iCs/>
          <w:color w:val="000000" w:themeColor="text1"/>
        </w:rPr>
        <w:t>H</w:t>
      </w:r>
      <w:r w:rsidRPr="001328F7">
        <w:rPr>
          <w:rFonts w:ascii="Calibri" w:hAnsi="Calibri" w:cs="Times New Roman"/>
          <w:color w:val="000000" w:themeColor="text1"/>
        </w:rPr>
        <w:t> signal will allow him to conclude that accepting is the rational choice.</w:t>
      </w:r>
    </w:p>
    <w:p w14:paraId="70A86CE4" w14:textId="77777777" w:rsidR="00E05CA8" w:rsidRPr="001328F7" w:rsidRDefault="00E05CA8" w:rsidP="00644314">
      <w:pPr>
        <w:shd w:val="clear" w:color="auto" w:fill="FFFFFF"/>
        <w:rPr>
          <w:rFonts w:ascii="Calibri" w:hAnsi="Calibri" w:cs="Times New Roman"/>
          <w:color w:val="000000" w:themeColor="text1"/>
        </w:rPr>
      </w:pPr>
    </w:p>
    <w:p w14:paraId="4E46B66C" w14:textId="1CE1CCB7" w:rsidR="001328F7" w:rsidRDefault="0088533D" w:rsidP="000E6F58">
      <w:pPr>
        <w:shd w:val="clear" w:color="auto" w:fill="FFFFFF"/>
        <w:ind w:left="720"/>
        <w:rPr>
          <w:rFonts w:ascii="Calibri" w:hAnsi="Calibri" w:cs="Times New Roman"/>
          <w:color w:val="000000" w:themeColor="text1"/>
        </w:rPr>
        <w:pPrChange w:id="134" w:author="Jin Miao" w:date="2017-10-27T09:20:00Z">
          <w:pPr>
            <w:shd w:val="clear" w:color="auto" w:fill="FFFFFF"/>
          </w:pPr>
        </w:pPrChange>
      </w:pPr>
      <w:ins w:id="135" w:author="Jin Miao" w:date="2017-10-27T09:07:00Z">
        <w:r w:rsidRPr="0088533D">
          <w:rPr>
            <w:rFonts w:ascii="Calibri" w:hAnsi="Calibri" w:cs="Times New Roman"/>
            <w:b/>
            <w:color w:val="000000" w:themeColor="text1"/>
            <w:rPrChange w:id="136" w:author="Jin Miao" w:date="2017-10-27T09:07:00Z">
              <w:rPr>
                <w:rFonts w:ascii="Calibri" w:hAnsi="Calibri" w:cs="Times New Roman"/>
                <w:color w:val="000000" w:themeColor="text1"/>
              </w:rPr>
            </w:rPrChange>
          </w:rPr>
          <w:t xml:space="preserve">Lemma for Multiple Signals </w:t>
        </w:r>
      </w:ins>
      <w:del w:id="137" w:author="Jin Miao" w:date="2017-10-27T09:07:00Z">
        <w:r w:rsidR="001328F7" w:rsidRPr="0088533D" w:rsidDel="0088533D">
          <w:rPr>
            <w:rFonts w:ascii="Calibri" w:hAnsi="Calibri" w:cs="Times New Roman"/>
            <w:color w:val="000000" w:themeColor="text1"/>
            <w:rPrChange w:id="138" w:author="Jin Miao" w:date="2017-10-27T09:07:00Z">
              <w:rPr>
                <w:rFonts w:ascii="Calibri" w:hAnsi="Calibri" w:cs="Times New Roman"/>
                <w:color w:val="000000" w:themeColor="text1"/>
              </w:rPr>
            </w:rPrChange>
          </w:rPr>
          <w:delText xml:space="preserve">The second agent then considers both the first agent's decision and his own signal, again in a rational fashion. </w:delText>
        </w:r>
      </w:del>
      <w:r w:rsidR="001328F7" w:rsidRPr="0088533D">
        <w:rPr>
          <w:rFonts w:ascii="Calibri" w:hAnsi="Calibri" w:cs="Times New Roman"/>
          <w:color w:val="000000" w:themeColor="text1"/>
          <w:rPrChange w:id="139" w:author="Jin Miao" w:date="2017-10-27T09:07:00Z">
            <w:rPr>
              <w:rFonts w:ascii="Calibri" w:hAnsi="Calibri" w:cs="Times New Roman"/>
              <w:color w:val="000000" w:themeColor="text1"/>
            </w:rPr>
          </w:rPrChange>
        </w:rPr>
        <w:t>In</w:t>
      </w:r>
      <w:r w:rsidR="001328F7" w:rsidRPr="001328F7">
        <w:rPr>
          <w:rFonts w:ascii="Calibri" w:hAnsi="Calibri" w:cs="Times New Roman"/>
          <w:color w:val="000000" w:themeColor="text1"/>
        </w:rPr>
        <w:t xml:space="preserve"> general, the </w:t>
      </w:r>
      <w:r w:rsidR="001328F7" w:rsidRPr="001328F7">
        <w:rPr>
          <w:rFonts w:ascii="Calibri" w:hAnsi="Calibri" w:cs="Times New Roman"/>
          <w:i/>
          <w:iCs/>
          <w:color w:val="000000" w:themeColor="text1"/>
        </w:rPr>
        <w:t>n</w:t>
      </w:r>
      <w:r w:rsidR="001328F7" w:rsidRPr="001328F7">
        <w:rPr>
          <w:rFonts w:ascii="Calibri" w:hAnsi="Calibri" w:cs="Times New Roman"/>
          <w:color w:val="000000" w:themeColor="text1"/>
        </w:rPr>
        <w:t>th agent considers the decisions of the previous </w:t>
      </w:r>
      <w:r w:rsidR="001328F7" w:rsidRPr="001328F7">
        <w:rPr>
          <w:rFonts w:ascii="Calibri" w:hAnsi="Calibri" w:cs="Times New Roman"/>
          <w:i/>
          <w:iCs/>
          <w:color w:val="000000" w:themeColor="text1"/>
        </w:rPr>
        <w:t>n</w:t>
      </w:r>
      <w:r w:rsidR="001328F7" w:rsidRPr="001328F7">
        <w:rPr>
          <w:rFonts w:ascii="Calibri" w:hAnsi="Calibri" w:cs="Times New Roman"/>
          <w:color w:val="000000" w:themeColor="text1"/>
        </w:rPr>
        <w:t>-1 agents, and his own signal. He makes a decision based on Bayesian reasoning to det</w:t>
      </w:r>
      <w:r w:rsidR="006113B8">
        <w:rPr>
          <w:rFonts w:ascii="Calibri" w:hAnsi="Calibri" w:cs="Times New Roman"/>
          <w:color w:val="000000" w:themeColor="text1"/>
        </w:rPr>
        <w:t>ermine the most rational choice.</w:t>
      </w:r>
    </w:p>
    <w:p w14:paraId="087C338B" w14:textId="77777777" w:rsidR="006113B8" w:rsidRDefault="006113B8" w:rsidP="006113B8">
      <w:pPr>
        <w:shd w:val="clear" w:color="auto" w:fill="FFFFFF"/>
        <w:rPr>
          <w:rFonts w:ascii="Calibri" w:hAnsi="Calibri" w:cs="Times New Roman"/>
          <w:color w:val="000000" w:themeColor="text1"/>
        </w:rPr>
      </w:pPr>
    </w:p>
    <w:p w14:paraId="77139686" w14:textId="07097CFD" w:rsidR="006113B8" w:rsidRPr="0088533D" w:rsidRDefault="0088533D" w:rsidP="006113B8">
      <w:pPr>
        <w:shd w:val="clear" w:color="auto" w:fill="FFFFFF"/>
        <w:rPr>
          <w:rFonts w:ascii="Calibri" w:hAnsi="Calibri" w:cs="Times New Roman"/>
          <w:color w:val="000000" w:themeColor="text1"/>
          <w:sz w:val="22"/>
          <w:rPrChange w:id="140" w:author="Jin Miao" w:date="2017-10-27T09:11:00Z">
            <w:rPr>
              <w:rFonts w:ascii="Calibri" w:hAnsi="Calibri" w:cs="Times New Roman"/>
              <w:color w:val="000000" w:themeColor="text1"/>
            </w:rPr>
          </w:rPrChange>
        </w:rPr>
      </w:pPr>
      <m:oMathPara>
        <m:oMath>
          <m:r>
            <w:ins w:id="141" w:author="Jin Miao" w:date="2017-10-27T09:09:00Z">
              <w:rPr>
                <w:rFonts w:ascii="Cambria Math" w:hAnsi="Cambria Math" w:cs="Times New Roman"/>
                <w:color w:val="000000" w:themeColor="text1"/>
                <w:sz w:val="22"/>
                <w:rPrChange w:id="142" w:author="Jin Miao" w:date="2017-10-27T09:11:00Z">
                  <w:rPr>
                    <w:rFonts w:ascii="Cambria Math" w:hAnsi="Cambria Math" w:cs="Times New Roman"/>
                    <w:color w:val="000000" w:themeColor="text1"/>
                  </w:rPr>
                </w:rPrChange>
              </w:rPr>
              <m:t>P</m:t>
            </w:ins>
          </m:r>
          <m:d>
            <m:dPr>
              <m:ctrlPr>
                <w:ins w:id="143" w:author="Jin Miao" w:date="2017-10-27T09:09:00Z">
                  <w:rPr>
                    <w:rFonts w:ascii="Cambria Math" w:hAnsi="Cambria Math" w:cs="Times New Roman"/>
                    <w:i/>
                    <w:color w:val="000000" w:themeColor="text1"/>
                    <w:sz w:val="22"/>
                    <w:rPrChange w:id="144" w:author="Jin Miao" w:date="2017-10-27T09:11:00Z">
                      <w:rPr>
                        <w:rFonts w:ascii="Cambria Math" w:hAnsi="Cambria Math" w:cs="Times New Roman"/>
                        <w:i/>
                        <w:color w:val="000000" w:themeColor="text1"/>
                      </w:rPr>
                    </w:rPrChange>
                  </w:rPr>
                </w:ins>
              </m:ctrlPr>
            </m:dPr>
            <m:e>
              <m:r>
                <w:ins w:id="145" w:author="Jin Miao" w:date="2017-10-27T09:09:00Z">
                  <w:rPr>
                    <w:rFonts w:ascii="Cambria Math" w:hAnsi="Cambria Math" w:cs="Times New Roman"/>
                    <w:color w:val="000000" w:themeColor="text1"/>
                    <w:sz w:val="22"/>
                    <w:rPrChange w:id="146" w:author="Jin Miao" w:date="2017-10-27T09:11:00Z">
                      <w:rPr>
                        <w:rFonts w:ascii="Cambria Math" w:hAnsi="Cambria Math" w:cs="Times New Roman"/>
                        <w:color w:val="000000" w:themeColor="text1"/>
                      </w:rPr>
                    </w:rPrChange>
                  </w:rPr>
                  <m:t>G</m:t>
                </w:ins>
              </m:r>
            </m:e>
            <m:e>
              <m:r>
                <w:ins w:id="147" w:author="Jin Miao" w:date="2017-10-27T09:09:00Z">
                  <w:rPr>
                    <w:rFonts w:ascii="Cambria Math" w:hAnsi="Cambria Math" w:cs="Times New Roman"/>
                    <w:color w:val="000000" w:themeColor="text1"/>
                    <w:sz w:val="22"/>
                    <w:rPrChange w:id="148" w:author="Jin Miao" w:date="2017-10-27T09:11:00Z">
                      <w:rPr>
                        <w:rFonts w:ascii="Cambria Math" w:hAnsi="Cambria Math" w:cs="Times New Roman"/>
                        <w:color w:val="000000" w:themeColor="text1"/>
                      </w:rPr>
                    </w:rPrChange>
                  </w:rPr>
                  <m:t>S</m:t>
                </w:ins>
              </m:r>
            </m:e>
          </m:d>
          <m:r>
            <w:ins w:id="149" w:author="Jin Miao" w:date="2017-10-27T09:09:00Z">
              <w:rPr>
                <w:rFonts w:ascii="Cambria Math" w:hAnsi="Cambria Math" w:cs="Times New Roman"/>
                <w:color w:val="000000" w:themeColor="text1"/>
                <w:sz w:val="22"/>
                <w:rPrChange w:id="150" w:author="Jin Miao" w:date="2017-10-27T09:11:00Z">
                  <w:rPr>
                    <w:rFonts w:ascii="Cambria Math" w:hAnsi="Cambria Math" w:cs="Times New Roman"/>
                    <w:color w:val="000000" w:themeColor="text1"/>
                  </w:rPr>
                </w:rPrChange>
              </w:rPr>
              <m:t>=</m:t>
            </w:ins>
          </m:r>
          <m:r>
            <w:rPr>
              <w:rFonts w:ascii="Cambria Math" w:hAnsi="Cambria Math" w:cs="Times New Roman"/>
              <w:color w:val="000000" w:themeColor="text1"/>
              <w:sz w:val="22"/>
              <w:rPrChange w:id="151" w:author="Jin Miao" w:date="2017-10-27T09:11:00Z">
                <w:rPr>
                  <w:rFonts w:ascii="Cambria Math" w:hAnsi="Cambria Math" w:cs="Times New Roman"/>
                  <w:color w:val="000000" w:themeColor="text1"/>
                </w:rPr>
              </w:rPrChange>
            </w:rPr>
            <m:t>P</m:t>
          </m:r>
          <m:d>
            <m:dPr>
              <m:ctrlPr>
                <w:rPr>
                  <w:rFonts w:ascii="Cambria Math" w:hAnsi="Cambria Math" w:cs="Times New Roman"/>
                  <w:i/>
                  <w:color w:val="000000" w:themeColor="text1"/>
                  <w:sz w:val="22"/>
                  <w:rPrChange w:id="152" w:author="Jin Miao" w:date="2017-10-27T09:11:00Z">
                    <w:rPr>
                      <w:rFonts w:ascii="Cambria Math" w:hAnsi="Cambria Math" w:cs="Times New Roman"/>
                      <w:i/>
                      <w:color w:val="000000" w:themeColor="text1"/>
                    </w:rPr>
                  </w:rPrChange>
                </w:rPr>
              </m:ctrlPr>
            </m:dPr>
            <m:e>
              <m:r>
                <w:ins w:id="153" w:author="Jin Miao" w:date="2017-10-27T09:09:00Z">
                  <w:rPr>
                    <w:rFonts w:ascii="Cambria Math" w:hAnsi="Cambria Math" w:cs="Times New Roman"/>
                    <w:color w:val="000000" w:themeColor="text1"/>
                    <w:sz w:val="22"/>
                    <w:rPrChange w:id="154" w:author="Jin Miao" w:date="2017-10-27T09:11:00Z">
                      <w:rPr>
                        <w:rFonts w:ascii="Cambria Math" w:hAnsi="Cambria Math" w:cs="Times New Roman"/>
                        <w:color w:val="000000" w:themeColor="text1"/>
                      </w:rPr>
                    </w:rPrChange>
                  </w:rPr>
                  <m:t>G</m:t>
                </w:ins>
              </m:r>
              <m:r>
                <w:del w:id="155" w:author="Jin Miao" w:date="2017-10-27T09:09:00Z">
                  <w:rPr>
                    <w:rFonts w:ascii="Cambria Math" w:hAnsi="Cambria Math" w:cs="Times New Roman"/>
                    <w:color w:val="000000" w:themeColor="text1"/>
                    <w:sz w:val="22"/>
                    <w:rPrChange w:id="156" w:author="Jin Miao" w:date="2017-10-27T09:11:00Z">
                      <w:rPr>
                        <w:rFonts w:ascii="Cambria Math" w:hAnsi="Cambria Math" w:cs="Times New Roman"/>
                        <w:color w:val="000000" w:themeColor="text1"/>
                      </w:rPr>
                    </w:rPrChange>
                  </w:rPr>
                  <m:t>A</m:t>
                </w:del>
              </m:r>
            </m:e>
            <m:e>
              <m:r>
                <w:rPr>
                  <w:rFonts w:ascii="Cambria Math" w:hAnsi="Cambria Math" w:cs="Times New Roman"/>
                  <w:color w:val="000000" w:themeColor="text1"/>
                  <w:sz w:val="22"/>
                  <w:rPrChange w:id="157" w:author="Jin Miao" w:date="2017-10-27T09:11:00Z">
                    <w:rPr>
                      <w:rFonts w:ascii="Cambria Math" w:hAnsi="Cambria Math" w:cs="Times New Roman"/>
                      <w:color w:val="000000" w:themeColor="text1"/>
                    </w:rPr>
                  </w:rPrChange>
                </w:rPr>
                <m:t>Previous Signals,Personal Information</m:t>
              </m:r>
            </m:e>
          </m:d>
          <m:r>
            <w:rPr>
              <w:rFonts w:ascii="Cambria Math" w:hAnsi="Cambria Math" w:cs="Times New Roman"/>
              <w:color w:val="000000" w:themeColor="text1"/>
              <w:sz w:val="22"/>
              <w:rPrChange w:id="158" w:author="Jin Miao" w:date="2017-10-27T09:11:00Z">
                <w:rPr>
                  <w:rFonts w:ascii="Cambria Math" w:hAnsi="Cambria Math" w:cs="Times New Roman"/>
                  <w:color w:val="000000" w:themeColor="text1"/>
                </w:rPr>
              </w:rPrChange>
            </w:rPr>
            <m:t>=</m:t>
          </m:r>
          <m:f>
            <m:fPr>
              <m:ctrlPr>
                <w:rPr>
                  <w:rFonts w:ascii="Cambria Math" w:hAnsi="Cambria Math" w:cs="Times New Roman"/>
                  <w:i/>
                  <w:color w:val="000000" w:themeColor="text1"/>
                  <w:sz w:val="22"/>
                  <w:rPrChange w:id="159" w:author="Jin Miao" w:date="2017-10-27T09:11:00Z">
                    <w:rPr>
                      <w:rFonts w:ascii="Cambria Math" w:hAnsi="Cambria Math" w:cs="Times New Roman"/>
                      <w:i/>
                      <w:color w:val="000000" w:themeColor="text1"/>
                    </w:rPr>
                  </w:rPrChange>
                </w:rPr>
              </m:ctrlPr>
            </m:fPr>
            <m:num>
              <m:r>
                <w:rPr>
                  <w:rFonts w:ascii="Cambria Math" w:hAnsi="Cambria Math" w:cs="Times New Roman"/>
                  <w:color w:val="000000" w:themeColor="text1"/>
                  <w:sz w:val="22"/>
                  <w:rPrChange w:id="160" w:author="Jin Miao" w:date="2017-10-27T09:11:00Z">
                    <w:rPr>
                      <w:rFonts w:ascii="Cambria Math" w:hAnsi="Cambria Math" w:cs="Times New Roman"/>
                      <w:color w:val="000000" w:themeColor="text1"/>
                    </w:rPr>
                  </w:rPrChange>
                </w:rPr>
                <m:t>p</m:t>
              </m:r>
              <m:sSup>
                <m:sSupPr>
                  <m:ctrlPr>
                    <w:rPr>
                      <w:rFonts w:ascii="Cambria Math" w:hAnsi="Cambria Math" w:cs="Times New Roman"/>
                      <w:i/>
                      <w:color w:val="000000" w:themeColor="text1"/>
                      <w:sz w:val="22"/>
                      <w:rPrChange w:id="161" w:author="Jin Miao" w:date="2017-10-27T09:11:00Z">
                        <w:rPr>
                          <w:rFonts w:ascii="Cambria Math" w:hAnsi="Cambria Math" w:cs="Times New Roman"/>
                          <w:i/>
                          <w:color w:val="000000" w:themeColor="text1"/>
                        </w:rPr>
                      </w:rPrChange>
                    </w:rPr>
                  </m:ctrlPr>
                </m:sSupPr>
                <m:e>
                  <m:r>
                    <w:rPr>
                      <w:rFonts w:ascii="Cambria Math" w:hAnsi="Cambria Math" w:cs="Times New Roman"/>
                      <w:color w:val="000000" w:themeColor="text1"/>
                      <w:sz w:val="22"/>
                      <w:rPrChange w:id="162" w:author="Jin Miao" w:date="2017-10-27T09:11:00Z">
                        <w:rPr>
                          <w:rFonts w:ascii="Cambria Math" w:hAnsi="Cambria Math" w:cs="Times New Roman"/>
                          <w:color w:val="000000" w:themeColor="text1"/>
                        </w:rPr>
                      </w:rPrChange>
                    </w:rPr>
                    <m:t>q</m:t>
                  </m:r>
                </m:e>
                <m:sup>
                  <m:r>
                    <w:rPr>
                      <w:rFonts w:ascii="Cambria Math" w:hAnsi="Cambria Math" w:cs="Times New Roman"/>
                      <w:color w:val="000000" w:themeColor="text1"/>
                      <w:sz w:val="22"/>
                      <w:rPrChange w:id="163" w:author="Jin Miao" w:date="2017-10-27T09:11:00Z">
                        <w:rPr>
                          <w:rFonts w:ascii="Cambria Math" w:hAnsi="Cambria Math" w:cs="Times New Roman"/>
                          <w:color w:val="000000" w:themeColor="text1"/>
                        </w:rPr>
                      </w:rPrChange>
                    </w:rPr>
                    <m:t>a</m:t>
                  </m:r>
                </m:sup>
              </m:sSup>
              <m:r>
                <w:rPr>
                  <w:rFonts w:ascii="Cambria Math" w:hAnsi="Cambria Math" w:cs="Times New Roman"/>
                  <w:color w:val="000000" w:themeColor="text1"/>
                  <w:sz w:val="22"/>
                  <w:rPrChange w:id="164" w:author="Jin Miao" w:date="2017-10-27T09:11:00Z">
                    <w:rPr>
                      <w:rFonts w:ascii="Cambria Math" w:hAnsi="Cambria Math" w:cs="Times New Roman"/>
                      <w:color w:val="000000" w:themeColor="text1"/>
                    </w:rPr>
                  </w:rPrChange>
                </w:rPr>
                <m:t>+</m:t>
              </m:r>
              <m:sSup>
                <m:sSupPr>
                  <m:ctrlPr>
                    <w:rPr>
                      <w:rFonts w:ascii="Cambria Math" w:hAnsi="Cambria Math" w:cs="Times New Roman"/>
                      <w:i/>
                      <w:color w:val="000000" w:themeColor="text1"/>
                      <w:sz w:val="22"/>
                      <w:rPrChange w:id="165" w:author="Jin Miao" w:date="2017-10-27T09:11:00Z">
                        <w:rPr>
                          <w:rFonts w:ascii="Cambria Math" w:hAnsi="Cambria Math" w:cs="Times New Roman"/>
                          <w:i/>
                          <w:color w:val="000000" w:themeColor="text1"/>
                        </w:rPr>
                      </w:rPrChange>
                    </w:rPr>
                  </m:ctrlPr>
                </m:sSupPr>
                <m:e>
                  <m:d>
                    <m:dPr>
                      <m:ctrlPr>
                        <w:rPr>
                          <w:rFonts w:ascii="Cambria Math" w:hAnsi="Cambria Math" w:cs="Times New Roman"/>
                          <w:i/>
                          <w:color w:val="000000" w:themeColor="text1"/>
                          <w:sz w:val="22"/>
                          <w:rPrChange w:id="166" w:author="Jin Miao" w:date="2017-10-27T09:11:00Z">
                            <w:rPr>
                              <w:rFonts w:ascii="Cambria Math" w:hAnsi="Cambria Math" w:cs="Times New Roman"/>
                              <w:i/>
                              <w:color w:val="000000" w:themeColor="text1"/>
                            </w:rPr>
                          </w:rPrChange>
                        </w:rPr>
                      </m:ctrlPr>
                    </m:dPr>
                    <m:e>
                      <m:r>
                        <w:rPr>
                          <w:rFonts w:ascii="Cambria Math" w:hAnsi="Cambria Math" w:cs="Times New Roman"/>
                          <w:color w:val="000000" w:themeColor="text1"/>
                          <w:sz w:val="22"/>
                          <w:rPrChange w:id="167" w:author="Jin Miao" w:date="2017-10-27T09:11:00Z">
                            <w:rPr>
                              <w:rFonts w:ascii="Cambria Math" w:hAnsi="Cambria Math" w:cs="Times New Roman"/>
                              <w:color w:val="000000" w:themeColor="text1"/>
                            </w:rPr>
                          </w:rPrChange>
                        </w:rPr>
                        <m:t>1-q</m:t>
                      </m:r>
                    </m:e>
                  </m:d>
                </m:e>
                <m:sup>
                  <m:r>
                    <w:rPr>
                      <w:rFonts w:ascii="Cambria Math" w:hAnsi="Cambria Math" w:cs="Times New Roman"/>
                      <w:color w:val="000000" w:themeColor="text1"/>
                      <w:sz w:val="22"/>
                      <w:rPrChange w:id="168" w:author="Jin Miao" w:date="2017-10-27T09:11:00Z">
                        <w:rPr>
                          <w:rFonts w:ascii="Cambria Math" w:hAnsi="Cambria Math" w:cs="Times New Roman"/>
                          <w:color w:val="000000" w:themeColor="text1"/>
                        </w:rPr>
                      </w:rPrChange>
                    </w:rPr>
                    <m:t>b</m:t>
                  </m:r>
                </m:sup>
              </m:sSup>
            </m:num>
            <m:den>
              <m:r>
                <w:rPr>
                  <w:rFonts w:ascii="Cambria Math" w:hAnsi="Cambria Math" w:cs="Times New Roman"/>
                  <w:color w:val="000000" w:themeColor="text1"/>
                  <w:sz w:val="22"/>
                  <w:rPrChange w:id="169" w:author="Jin Miao" w:date="2017-10-27T09:11:00Z">
                    <w:rPr>
                      <w:rFonts w:ascii="Cambria Math" w:hAnsi="Cambria Math" w:cs="Times New Roman"/>
                      <w:color w:val="000000" w:themeColor="text1"/>
                    </w:rPr>
                  </w:rPrChange>
                </w:rPr>
                <m:t>p</m:t>
              </m:r>
              <m:sSup>
                <m:sSupPr>
                  <m:ctrlPr>
                    <w:rPr>
                      <w:rFonts w:ascii="Cambria Math" w:hAnsi="Cambria Math" w:cs="Times New Roman"/>
                      <w:i/>
                      <w:color w:val="000000" w:themeColor="text1"/>
                      <w:sz w:val="22"/>
                      <w:rPrChange w:id="170" w:author="Jin Miao" w:date="2017-10-27T09:11:00Z">
                        <w:rPr>
                          <w:rFonts w:ascii="Cambria Math" w:hAnsi="Cambria Math" w:cs="Times New Roman"/>
                          <w:i/>
                          <w:color w:val="000000" w:themeColor="text1"/>
                        </w:rPr>
                      </w:rPrChange>
                    </w:rPr>
                  </m:ctrlPr>
                </m:sSupPr>
                <m:e>
                  <m:r>
                    <w:rPr>
                      <w:rFonts w:ascii="Cambria Math" w:hAnsi="Cambria Math" w:cs="Times New Roman"/>
                      <w:color w:val="000000" w:themeColor="text1"/>
                      <w:sz w:val="22"/>
                      <w:rPrChange w:id="171" w:author="Jin Miao" w:date="2017-10-27T09:11:00Z">
                        <w:rPr>
                          <w:rFonts w:ascii="Cambria Math" w:hAnsi="Cambria Math" w:cs="Times New Roman"/>
                          <w:color w:val="000000" w:themeColor="text1"/>
                        </w:rPr>
                      </w:rPrChange>
                    </w:rPr>
                    <m:t>q</m:t>
                  </m:r>
                </m:e>
                <m:sup>
                  <m:r>
                    <w:rPr>
                      <w:rFonts w:ascii="Cambria Math" w:hAnsi="Cambria Math" w:cs="Times New Roman"/>
                      <w:color w:val="000000" w:themeColor="text1"/>
                      <w:sz w:val="22"/>
                      <w:rPrChange w:id="172" w:author="Jin Miao" w:date="2017-10-27T09:11:00Z">
                        <w:rPr>
                          <w:rFonts w:ascii="Cambria Math" w:hAnsi="Cambria Math" w:cs="Times New Roman"/>
                          <w:color w:val="000000" w:themeColor="text1"/>
                        </w:rPr>
                      </w:rPrChange>
                    </w:rPr>
                    <m:t>a</m:t>
                  </m:r>
                </m:sup>
              </m:sSup>
              <m:sSup>
                <m:sSupPr>
                  <m:ctrlPr>
                    <w:rPr>
                      <w:rFonts w:ascii="Cambria Math" w:hAnsi="Cambria Math" w:cs="Times New Roman"/>
                      <w:i/>
                      <w:color w:val="000000" w:themeColor="text1"/>
                      <w:sz w:val="22"/>
                      <w:rPrChange w:id="173" w:author="Jin Miao" w:date="2017-10-27T09:11:00Z">
                        <w:rPr>
                          <w:rFonts w:ascii="Cambria Math" w:hAnsi="Cambria Math" w:cs="Times New Roman"/>
                          <w:i/>
                          <w:color w:val="000000" w:themeColor="text1"/>
                        </w:rPr>
                      </w:rPrChange>
                    </w:rPr>
                  </m:ctrlPr>
                </m:sSupPr>
                <m:e>
                  <m:d>
                    <m:dPr>
                      <m:ctrlPr>
                        <w:rPr>
                          <w:rFonts w:ascii="Cambria Math" w:hAnsi="Cambria Math" w:cs="Times New Roman"/>
                          <w:i/>
                          <w:color w:val="000000" w:themeColor="text1"/>
                          <w:sz w:val="22"/>
                          <w:rPrChange w:id="174" w:author="Jin Miao" w:date="2017-10-27T09:11:00Z">
                            <w:rPr>
                              <w:rFonts w:ascii="Cambria Math" w:hAnsi="Cambria Math" w:cs="Times New Roman"/>
                              <w:i/>
                              <w:color w:val="000000" w:themeColor="text1"/>
                            </w:rPr>
                          </w:rPrChange>
                        </w:rPr>
                      </m:ctrlPr>
                    </m:dPr>
                    <m:e>
                      <m:r>
                        <w:rPr>
                          <w:rFonts w:ascii="Cambria Math" w:hAnsi="Cambria Math" w:cs="Times New Roman"/>
                          <w:color w:val="000000" w:themeColor="text1"/>
                          <w:sz w:val="22"/>
                          <w:rPrChange w:id="175" w:author="Jin Miao" w:date="2017-10-27T09:11:00Z">
                            <w:rPr>
                              <w:rFonts w:ascii="Cambria Math" w:hAnsi="Cambria Math" w:cs="Times New Roman"/>
                              <w:color w:val="000000" w:themeColor="text1"/>
                            </w:rPr>
                          </w:rPrChange>
                        </w:rPr>
                        <m:t>1-q</m:t>
                      </m:r>
                    </m:e>
                  </m:d>
                </m:e>
                <m:sup>
                  <m:r>
                    <w:rPr>
                      <w:rFonts w:ascii="Cambria Math" w:hAnsi="Cambria Math" w:cs="Times New Roman"/>
                      <w:color w:val="000000" w:themeColor="text1"/>
                      <w:sz w:val="22"/>
                      <w:rPrChange w:id="176" w:author="Jin Miao" w:date="2017-10-27T09:11:00Z">
                        <w:rPr>
                          <w:rFonts w:ascii="Cambria Math" w:hAnsi="Cambria Math" w:cs="Times New Roman"/>
                          <w:color w:val="000000" w:themeColor="text1"/>
                        </w:rPr>
                      </w:rPrChange>
                    </w:rPr>
                    <m:t>b</m:t>
                  </m:r>
                </m:sup>
              </m:sSup>
              <m:r>
                <w:rPr>
                  <w:rFonts w:ascii="Cambria Math" w:hAnsi="Cambria Math" w:cs="Times New Roman"/>
                  <w:color w:val="000000" w:themeColor="text1"/>
                  <w:sz w:val="22"/>
                  <w:rPrChange w:id="177" w:author="Jin Miao" w:date="2017-10-27T09:11:00Z">
                    <w:rPr>
                      <w:rFonts w:ascii="Cambria Math" w:hAnsi="Cambria Math" w:cs="Times New Roman"/>
                      <w:color w:val="000000" w:themeColor="text1"/>
                    </w:rPr>
                  </w:rPrChange>
                </w:rPr>
                <m:t>+</m:t>
              </m:r>
              <m:d>
                <m:dPr>
                  <m:ctrlPr>
                    <w:rPr>
                      <w:rFonts w:ascii="Cambria Math" w:hAnsi="Cambria Math" w:cs="Times New Roman"/>
                      <w:i/>
                      <w:color w:val="000000" w:themeColor="text1"/>
                      <w:sz w:val="22"/>
                      <w:rPrChange w:id="178" w:author="Jin Miao" w:date="2017-10-27T09:11:00Z">
                        <w:rPr>
                          <w:rFonts w:ascii="Cambria Math" w:hAnsi="Cambria Math" w:cs="Times New Roman"/>
                          <w:i/>
                          <w:color w:val="000000" w:themeColor="text1"/>
                        </w:rPr>
                      </w:rPrChange>
                    </w:rPr>
                  </m:ctrlPr>
                </m:dPr>
                <m:e>
                  <m:r>
                    <w:rPr>
                      <w:rFonts w:ascii="Cambria Math" w:hAnsi="Cambria Math" w:cs="Times New Roman"/>
                      <w:color w:val="000000" w:themeColor="text1"/>
                      <w:sz w:val="22"/>
                      <w:rPrChange w:id="179" w:author="Jin Miao" w:date="2017-10-27T09:11:00Z">
                        <w:rPr>
                          <w:rFonts w:ascii="Cambria Math" w:hAnsi="Cambria Math" w:cs="Times New Roman"/>
                          <w:color w:val="000000" w:themeColor="text1"/>
                        </w:rPr>
                      </w:rPrChange>
                    </w:rPr>
                    <m:t>1-p</m:t>
                  </m:r>
                </m:e>
              </m:d>
              <m:sSup>
                <m:sSupPr>
                  <m:ctrlPr>
                    <w:rPr>
                      <w:rFonts w:ascii="Cambria Math" w:hAnsi="Cambria Math" w:cs="Times New Roman"/>
                      <w:i/>
                      <w:color w:val="000000" w:themeColor="text1"/>
                      <w:sz w:val="22"/>
                      <w:rPrChange w:id="180" w:author="Jin Miao" w:date="2017-10-27T09:11:00Z">
                        <w:rPr>
                          <w:rFonts w:ascii="Cambria Math" w:hAnsi="Cambria Math" w:cs="Times New Roman"/>
                          <w:i/>
                          <w:color w:val="000000" w:themeColor="text1"/>
                        </w:rPr>
                      </w:rPrChange>
                    </w:rPr>
                  </m:ctrlPr>
                </m:sSupPr>
                <m:e>
                  <m:d>
                    <m:dPr>
                      <m:ctrlPr>
                        <w:rPr>
                          <w:rFonts w:ascii="Cambria Math" w:hAnsi="Cambria Math" w:cs="Times New Roman"/>
                          <w:i/>
                          <w:color w:val="000000" w:themeColor="text1"/>
                          <w:sz w:val="22"/>
                          <w:rPrChange w:id="181" w:author="Jin Miao" w:date="2017-10-27T09:11:00Z">
                            <w:rPr>
                              <w:rFonts w:ascii="Cambria Math" w:hAnsi="Cambria Math" w:cs="Times New Roman"/>
                              <w:i/>
                              <w:color w:val="000000" w:themeColor="text1"/>
                            </w:rPr>
                          </w:rPrChange>
                        </w:rPr>
                      </m:ctrlPr>
                    </m:dPr>
                    <m:e>
                      <m:r>
                        <w:rPr>
                          <w:rFonts w:ascii="Cambria Math" w:hAnsi="Cambria Math" w:cs="Times New Roman"/>
                          <w:color w:val="000000" w:themeColor="text1"/>
                          <w:sz w:val="22"/>
                          <w:rPrChange w:id="182" w:author="Jin Miao" w:date="2017-10-27T09:11:00Z">
                            <w:rPr>
                              <w:rFonts w:ascii="Cambria Math" w:hAnsi="Cambria Math" w:cs="Times New Roman"/>
                              <w:color w:val="000000" w:themeColor="text1"/>
                            </w:rPr>
                          </w:rPrChange>
                        </w:rPr>
                        <m:t>1-q</m:t>
                      </m:r>
                    </m:e>
                  </m:d>
                </m:e>
                <m:sup>
                  <m:r>
                    <w:rPr>
                      <w:rFonts w:ascii="Cambria Math" w:hAnsi="Cambria Math" w:cs="Times New Roman"/>
                      <w:color w:val="000000" w:themeColor="text1"/>
                      <w:sz w:val="22"/>
                      <w:rPrChange w:id="183" w:author="Jin Miao" w:date="2017-10-27T09:11:00Z">
                        <w:rPr>
                          <w:rFonts w:ascii="Cambria Math" w:hAnsi="Cambria Math" w:cs="Times New Roman"/>
                          <w:color w:val="000000" w:themeColor="text1"/>
                        </w:rPr>
                      </w:rPrChange>
                    </w:rPr>
                    <m:t>a</m:t>
                  </m:r>
                </m:sup>
              </m:sSup>
              <m:sSup>
                <m:sSupPr>
                  <m:ctrlPr>
                    <w:rPr>
                      <w:rFonts w:ascii="Cambria Math" w:hAnsi="Cambria Math" w:cs="Times New Roman"/>
                      <w:i/>
                      <w:color w:val="000000" w:themeColor="text1"/>
                      <w:sz w:val="22"/>
                      <w:rPrChange w:id="184" w:author="Jin Miao" w:date="2017-10-27T09:11:00Z">
                        <w:rPr>
                          <w:rFonts w:ascii="Cambria Math" w:hAnsi="Cambria Math" w:cs="Times New Roman"/>
                          <w:i/>
                          <w:color w:val="000000" w:themeColor="text1"/>
                        </w:rPr>
                      </w:rPrChange>
                    </w:rPr>
                  </m:ctrlPr>
                </m:sSupPr>
                <m:e>
                  <m:r>
                    <w:rPr>
                      <w:rFonts w:ascii="Cambria Math" w:hAnsi="Cambria Math" w:cs="Times New Roman"/>
                      <w:color w:val="000000" w:themeColor="text1"/>
                      <w:sz w:val="22"/>
                      <w:rPrChange w:id="185" w:author="Jin Miao" w:date="2017-10-27T09:11:00Z">
                        <w:rPr>
                          <w:rFonts w:ascii="Cambria Math" w:hAnsi="Cambria Math" w:cs="Times New Roman"/>
                          <w:color w:val="000000" w:themeColor="text1"/>
                        </w:rPr>
                      </w:rPrChange>
                    </w:rPr>
                    <m:t>q</m:t>
                  </m:r>
                </m:e>
                <m:sup>
                  <m:r>
                    <w:rPr>
                      <w:rFonts w:ascii="Cambria Math" w:hAnsi="Cambria Math" w:cs="Times New Roman"/>
                      <w:color w:val="000000" w:themeColor="text1"/>
                      <w:sz w:val="22"/>
                      <w:rPrChange w:id="186" w:author="Jin Miao" w:date="2017-10-27T09:11:00Z">
                        <w:rPr>
                          <w:rFonts w:ascii="Cambria Math" w:hAnsi="Cambria Math" w:cs="Times New Roman"/>
                          <w:color w:val="000000" w:themeColor="text1"/>
                        </w:rPr>
                      </w:rPrChange>
                    </w:rPr>
                    <m:t>b</m:t>
                  </m:r>
                </m:sup>
              </m:sSup>
            </m:den>
          </m:f>
        </m:oMath>
      </m:oMathPara>
    </w:p>
    <w:p w14:paraId="5AEDFD19" w14:textId="77777777" w:rsidR="006113B8" w:rsidRPr="001328F7" w:rsidRDefault="006113B8" w:rsidP="006113B8">
      <w:pPr>
        <w:shd w:val="clear" w:color="auto" w:fill="FFFFFF"/>
        <w:rPr>
          <w:rFonts w:ascii="Calibri" w:hAnsi="Calibri" w:cs="Times New Roman"/>
          <w:color w:val="000000" w:themeColor="text1"/>
        </w:rPr>
      </w:pPr>
    </w:p>
    <w:p w14:paraId="09D11F6F" w14:textId="0A716F2E" w:rsidR="001328F7" w:rsidRPr="001328F7" w:rsidRDefault="001328F7" w:rsidP="000E6F58">
      <w:pPr>
        <w:shd w:val="clear" w:color="auto" w:fill="FFFFFF"/>
        <w:ind w:left="720"/>
        <w:rPr>
          <w:rFonts w:ascii="Calibri" w:hAnsi="Calibri" w:cs="Times New Roman"/>
          <w:color w:val="000000" w:themeColor="text1"/>
        </w:rPr>
        <w:pPrChange w:id="187" w:author="Jin Miao" w:date="2017-10-27T09:20:00Z">
          <w:pPr>
            <w:shd w:val="clear" w:color="auto" w:fill="FFFFFF"/>
          </w:pPr>
        </w:pPrChange>
      </w:pPr>
      <w:r w:rsidRPr="001328F7">
        <w:rPr>
          <w:rFonts w:ascii="Calibri" w:hAnsi="Calibri" w:cs="Times New Roman"/>
          <w:color w:val="000000" w:themeColor="text1"/>
        </w:rPr>
        <w:lastRenderedPageBreak/>
        <w:t>Where </w:t>
      </w:r>
      <w:r w:rsidRPr="00644314">
        <w:rPr>
          <w:rFonts w:ascii="Calibri" w:hAnsi="Calibri" w:cs="Times New Roman"/>
          <w:i/>
          <w:iCs/>
          <w:color w:val="000000" w:themeColor="text1"/>
        </w:rPr>
        <w:t>a</w:t>
      </w:r>
      <w:r w:rsidRPr="001328F7">
        <w:rPr>
          <w:rFonts w:ascii="Calibri" w:hAnsi="Calibri" w:cs="Times New Roman"/>
          <w:color w:val="000000" w:themeColor="text1"/>
        </w:rPr>
        <w:t> is the number of accepts in the previous set plus the agent's own signal, and </w:t>
      </w:r>
      <w:r w:rsidRPr="00644314">
        <w:rPr>
          <w:rFonts w:ascii="Calibri" w:hAnsi="Calibri" w:cs="Times New Roman"/>
          <w:i/>
          <w:iCs/>
          <w:color w:val="000000" w:themeColor="text1"/>
        </w:rPr>
        <w:t>b</w:t>
      </w:r>
      <w:r w:rsidRPr="001328F7">
        <w:rPr>
          <w:rFonts w:ascii="Calibri" w:hAnsi="Calibri" w:cs="Times New Roman"/>
          <w:color w:val="000000" w:themeColor="text1"/>
        </w:rPr>
        <w:t> is the number of rejects. Thus</w:t>
      </w:r>
      <w:r w:rsidR="006113B8">
        <w:rPr>
          <w:rFonts w:ascii="Calibri" w:hAnsi="Calibri" w:cs="Times New Roman"/>
          <w:color w:val="000000" w:themeColor="text1"/>
        </w:rPr>
        <w:t xml:space="preserve">, </w:t>
      </w:r>
      <m:oMath>
        <m:r>
          <w:rPr>
            <w:rFonts w:ascii="Cambria Math" w:hAnsi="Cambria Math" w:cs="Times New Roman"/>
            <w:color w:val="000000" w:themeColor="text1"/>
          </w:rPr>
          <m:t>a+b=n</m:t>
        </m:r>
      </m:oMath>
      <w:r w:rsidR="006113B8">
        <w:rPr>
          <w:rFonts w:ascii="Calibri" w:hAnsi="Calibri" w:cs="Times New Roman"/>
          <w:color w:val="000000" w:themeColor="text1"/>
        </w:rPr>
        <w:t xml:space="preserve">. </w:t>
      </w:r>
    </w:p>
    <w:p w14:paraId="02FECF46" w14:textId="5F01236D" w:rsidR="0088533D" w:rsidRPr="0088533D" w:rsidRDefault="0088533D" w:rsidP="0088533D">
      <w:pPr>
        <w:shd w:val="clear" w:color="auto" w:fill="FFFFFF"/>
        <w:outlineLvl w:val="2"/>
        <w:rPr>
          <w:ins w:id="188" w:author="Jin Miao" w:date="2017-10-27T09:11:00Z"/>
          <w:rFonts w:ascii="Calibri" w:eastAsia="Times New Roman" w:hAnsi="Calibri" w:cs="Times New Roman"/>
          <w:bCs/>
          <w:i/>
          <w:color w:val="000000" w:themeColor="text1"/>
          <w:u w:val="single"/>
          <w:rPrChange w:id="189" w:author="Jin Miao" w:date="2017-10-27T09:12:00Z">
            <w:rPr>
              <w:ins w:id="190" w:author="Jin Miao" w:date="2017-10-27T09:11:00Z"/>
              <w:rFonts w:ascii="Calibri" w:hAnsi="Calibri"/>
              <w:color w:val="000000" w:themeColor="text1"/>
            </w:rPr>
          </w:rPrChange>
        </w:rPr>
        <w:pPrChange w:id="191" w:author="Jin Miao" w:date="2017-10-27T09:12:00Z">
          <w:pPr/>
        </w:pPrChange>
      </w:pPr>
      <w:ins w:id="192" w:author="Jin Miao" w:date="2017-10-27T09:11:00Z">
        <w:r w:rsidRPr="0088533D">
          <w:rPr>
            <w:rFonts w:ascii="Calibri" w:eastAsia="Times New Roman" w:hAnsi="Calibri" w:cs="Times New Roman"/>
            <w:bCs/>
            <w:i/>
            <w:color w:val="000000" w:themeColor="text1"/>
            <w:u w:val="single"/>
            <w:rPrChange w:id="193" w:author="Jin Miao" w:date="2017-10-27T09:12:00Z">
              <w:rPr>
                <w:rFonts w:ascii="Calibri" w:hAnsi="Calibri"/>
                <w:color w:val="000000" w:themeColor="text1"/>
              </w:rPr>
            </w:rPrChange>
          </w:rPr>
          <w:t>Majority voting over signals</w:t>
        </w:r>
      </w:ins>
    </w:p>
    <w:p w14:paraId="5E93211C" w14:textId="6BE146EB" w:rsidR="0088533D" w:rsidRPr="0088533D" w:rsidRDefault="0088533D" w:rsidP="0088533D">
      <w:pPr>
        <w:rPr>
          <w:ins w:id="194" w:author="Jin Miao" w:date="2017-10-27T09:12:00Z"/>
          <w:rFonts w:ascii="Calibri" w:hAnsi="Calibri"/>
          <w:color w:val="000000" w:themeColor="text1"/>
          <w:rPrChange w:id="195" w:author="Jin Miao" w:date="2017-10-27T09:12:00Z">
            <w:rPr>
              <w:ins w:id="196" w:author="Jin Miao" w:date="2017-10-27T09:12:00Z"/>
              <w:rFonts w:ascii="Calibri" w:hAnsi="Calibri"/>
              <w:color w:val="000000" w:themeColor="text1"/>
            </w:rPr>
          </w:rPrChange>
        </w:rPr>
      </w:pPr>
      <m:oMathPara>
        <m:oMath>
          <m:r>
            <w:ins w:id="197" w:author="Jin Miao" w:date="2017-10-27T09:11:00Z">
              <w:rPr>
                <w:rFonts w:ascii="Cambria Math" w:hAnsi="Cambria Math" w:cs="Times New Roman"/>
                <w:color w:val="000000" w:themeColor="text1"/>
                <w:rPrChange w:id="198" w:author="Jin Miao" w:date="2017-10-27T09:12:00Z">
                  <w:rPr>
                    <w:rFonts w:ascii="Cambria Math" w:hAnsi="Cambria Math" w:cs="Times New Roman"/>
                    <w:color w:val="000000" w:themeColor="text1"/>
                    <w:sz w:val="22"/>
                  </w:rPr>
                </w:rPrChange>
              </w:rPr>
              <m:t>P</m:t>
            </w:ins>
          </m:r>
          <m:d>
            <m:dPr>
              <m:ctrlPr>
                <w:ins w:id="199" w:author="Jin Miao" w:date="2017-10-27T09:11:00Z">
                  <w:rPr>
                    <w:rFonts w:ascii="Cambria Math" w:hAnsi="Cambria Math" w:cs="Times New Roman"/>
                    <w:i/>
                    <w:color w:val="000000" w:themeColor="text1"/>
                    <w:rPrChange w:id="200" w:author="Jin Miao" w:date="2017-10-27T09:12:00Z">
                      <w:rPr>
                        <w:rFonts w:ascii="Cambria Math" w:hAnsi="Cambria Math" w:cs="Times New Roman"/>
                        <w:i/>
                        <w:color w:val="000000" w:themeColor="text1"/>
                        <w:sz w:val="22"/>
                      </w:rPr>
                    </w:rPrChange>
                  </w:rPr>
                </w:ins>
              </m:ctrlPr>
            </m:dPr>
            <m:e>
              <m:r>
                <w:ins w:id="201" w:author="Jin Miao" w:date="2017-10-27T09:11:00Z">
                  <w:rPr>
                    <w:rFonts w:ascii="Cambria Math" w:hAnsi="Cambria Math" w:cs="Times New Roman"/>
                    <w:color w:val="000000" w:themeColor="text1"/>
                    <w:rPrChange w:id="202" w:author="Jin Miao" w:date="2017-10-27T09:12:00Z">
                      <w:rPr>
                        <w:rFonts w:ascii="Cambria Math" w:hAnsi="Cambria Math" w:cs="Times New Roman"/>
                        <w:color w:val="000000" w:themeColor="text1"/>
                        <w:sz w:val="22"/>
                      </w:rPr>
                    </w:rPrChange>
                  </w:rPr>
                  <m:t>G</m:t>
                </w:ins>
              </m:r>
            </m:e>
            <m:e>
              <m:r>
                <w:ins w:id="203" w:author="Jin Miao" w:date="2017-10-27T09:11:00Z">
                  <w:rPr>
                    <w:rFonts w:ascii="Cambria Math" w:hAnsi="Cambria Math" w:cs="Times New Roman"/>
                    <w:color w:val="000000" w:themeColor="text1"/>
                    <w:rPrChange w:id="204" w:author="Jin Miao" w:date="2017-10-27T09:12:00Z">
                      <w:rPr>
                        <w:rFonts w:ascii="Cambria Math" w:hAnsi="Cambria Math" w:cs="Times New Roman"/>
                        <w:color w:val="000000" w:themeColor="text1"/>
                        <w:sz w:val="22"/>
                      </w:rPr>
                    </w:rPrChange>
                  </w:rPr>
                  <m:t>S</m:t>
                </w:ins>
              </m:r>
            </m:e>
          </m:d>
          <m:r>
            <w:ins w:id="205" w:author="Jin Miao" w:date="2017-10-27T09:11:00Z">
              <w:rPr>
                <w:rFonts w:ascii="Cambria Math" w:hAnsi="Cambria Math" w:cs="Times New Roman"/>
                <w:color w:val="000000" w:themeColor="text1"/>
                <w:rPrChange w:id="206" w:author="Jin Miao" w:date="2017-10-27T09:12:00Z">
                  <w:rPr>
                    <w:rFonts w:ascii="Cambria Math" w:hAnsi="Cambria Math" w:cs="Times New Roman"/>
                    <w:color w:val="000000" w:themeColor="text1"/>
                    <w:sz w:val="22"/>
                  </w:rPr>
                </w:rPrChange>
              </w:rPr>
              <m:t>&gt;P</m:t>
            </w:ins>
          </m:r>
          <m:d>
            <m:dPr>
              <m:ctrlPr>
                <w:ins w:id="207" w:author="Jin Miao" w:date="2017-10-27T09:11:00Z">
                  <w:rPr>
                    <w:rFonts w:ascii="Cambria Math" w:hAnsi="Cambria Math" w:cs="Times New Roman"/>
                    <w:i/>
                    <w:color w:val="000000" w:themeColor="text1"/>
                    <w:rPrChange w:id="208" w:author="Jin Miao" w:date="2017-10-27T09:12:00Z">
                      <w:rPr>
                        <w:rFonts w:ascii="Cambria Math" w:hAnsi="Cambria Math" w:cs="Times New Roman"/>
                        <w:i/>
                        <w:color w:val="000000" w:themeColor="text1"/>
                        <w:sz w:val="22"/>
                      </w:rPr>
                    </w:rPrChange>
                  </w:rPr>
                </w:ins>
              </m:ctrlPr>
            </m:dPr>
            <m:e>
              <m:r>
                <w:ins w:id="209" w:author="Jin Miao" w:date="2017-10-27T09:11:00Z">
                  <w:rPr>
                    <w:rFonts w:ascii="Cambria Math" w:hAnsi="Cambria Math" w:cs="Times New Roman"/>
                    <w:color w:val="000000" w:themeColor="text1"/>
                    <w:rPrChange w:id="210" w:author="Jin Miao" w:date="2017-10-27T09:12:00Z">
                      <w:rPr>
                        <w:rFonts w:ascii="Cambria Math" w:hAnsi="Cambria Math" w:cs="Times New Roman"/>
                        <w:color w:val="000000" w:themeColor="text1"/>
                        <w:sz w:val="22"/>
                      </w:rPr>
                    </w:rPrChange>
                  </w:rPr>
                  <m:t>G</m:t>
                </w:ins>
              </m:r>
            </m:e>
          </m:d>
          <m:r>
            <w:ins w:id="211" w:author="Jin Miao" w:date="2017-10-27T09:11:00Z">
              <w:rPr>
                <w:rFonts w:ascii="Cambria Math" w:hAnsi="Cambria Math" w:cs="Times New Roman"/>
                <w:color w:val="000000" w:themeColor="text1"/>
                <w:rPrChange w:id="212" w:author="Jin Miao" w:date="2017-10-27T09:12:00Z">
                  <w:rPr>
                    <w:rFonts w:ascii="Cambria Math" w:hAnsi="Cambria Math" w:cs="Times New Roman"/>
                    <w:color w:val="000000" w:themeColor="text1"/>
                    <w:sz w:val="22"/>
                  </w:rPr>
                </w:rPrChange>
              </w:rPr>
              <m:t xml:space="preserve"> if </m:t>
            </w:ins>
          </m:r>
          <m:r>
            <w:ins w:id="213" w:author="Jin Miao" w:date="2017-10-27T09:12:00Z">
              <w:rPr>
                <w:rFonts w:ascii="Cambria Math" w:hAnsi="Cambria Math" w:cs="Times New Roman"/>
                <w:color w:val="000000" w:themeColor="text1"/>
                <w:rPrChange w:id="214" w:author="Jin Miao" w:date="2017-10-27T09:12:00Z">
                  <w:rPr>
                    <w:rFonts w:ascii="Cambria Math" w:hAnsi="Cambria Math" w:cs="Times New Roman"/>
                    <w:color w:val="000000" w:themeColor="text1"/>
                    <w:sz w:val="22"/>
                  </w:rPr>
                </w:rPrChange>
              </w:rPr>
              <m:t>a&gt;b;</m:t>
            </w:ins>
          </m:r>
        </m:oMath>
      </m:oMathPara>
    </w:p>
    <w:p w14:paraId="7A83D647" w14:textId="6F7BE29D" w:rsidR="0088533D" w:rsidRPr="0088533D" w:rsidRDefault="0088533D" w:rsidP="0088533D">
      <w:pPr>
        <w:rPr>
          <w:ins w:id="215" w:author="Jin Miao" w:date="2017-10-27T09:12:00Z"/>
          <w:rFonts w:ascii="Calibri" w:hAnsi="Calibri"/>
          <w:color w:val="000000" w:themeColor="text1"/>
          <w:rPrChange w:id="216" w:author="Jin Miao" w:date="2017-10-27T09:12:00Z">
            <w:rPr>
              <w:ins w:id="217" w:author="Jin Miao" w:date="2017-10-27T09:12:00Z"/>
              <w:rFonts w:ascii="Calibri" w:hAnsi="Calibri"/>
              <w:color w:val="000000" w:themeColor="text1"/>
            </w:rPr>
          </w:rPrChange>
        </w:rPr>
      </w:pPr>
      <m:oMathPara>
        <m:oMath>
          <m:r>
            <w:ins w:id="218" w:author="Jin Miao" w:date="2017-10-27T09:12:00Z">
              <w:rPr>
                <w:rFonts w:ascii="Cambria Math" w:hAnsi="Cambria Math" w:cs="Times New Roman"/>
                <w:color w:val="000000" w:themeColor="text1"/>
                <w:rPrChange w:id="219" w:author="Jin Miao" w:date="2017-10-27T09:12:00Z">
                  <w:rPr>
                    <w:rFonts w:ascii="Cambria Math" w:hAnsi="Cambria Math" w:cs="Times New Roman"/>
                    <w:color w:val="000000" w:themeColor="text1"/>
                    <w:sz w:val="22"/>
                  </w:rPr>
                </w:rPrChange>
              </w:rPr>
              <m:t>P</m:t>
            </w:ins>
          </m:r>
          <m:d>
            <m:dPr>
              <m:ctrlPr>
                <w:ins w:id="220" w:author="Jin Miao" w:date="2017-10-27T09:12:00Z">
                  <w:rPr>
                    <w:rFonts w:ascii="Cambria Math" w:hAnsi="Cambria Math" w:cs="Times New Roman"/>
                    <w:i/>
                    <w:color w:val="000000" w:themeColor="text1"/>
                    <w:rPrChange w:id="221" w:author="Jin Miao" w:date="2017-10-27T09:12:00Z">
                      <w:rPr>
                        <w:rFonts w:ascii="Cambria Math" w:hAnsi="Cambria Math" w:cs="Times New Roman"/>
                        <w:i/>
                        <w:color w:val="000000" w:themeColor="text1"/>
                        <w:sz w:val="22"/>
                      </w:rPr>
                    </w:rPrChange>
                  </w:rPr>
                </w:ins>
              </m:ctrlPr>
            </m:dPr>
            <m:e>
              <m:r>
                <w:ins w:id="222" w:author="Jin Miao" w:date="2017-10-27T09:12:00Z">
                  <w:rPr>
                    <w:rFonts w:ascii="Cambria Math" w:hAnsi="Cambria Math" w:cs="Times New Roman"/>
                    <w:color w:val="000000" w:themeColor="text1"/>
                    <w:rPrChange w:id="223" w:author="Jin Miao" w:date="2017-10-27T09:12:00Z">
                      <w:rPr>
                        <w:rFonts w:ascii="Cambria Math" w:hAnsi="Cambria Math" w:cs="Times New Roman"/>
                        <w:color w:val="000000" w:themeColor="text1"/>
                        <w:sz w:val="22"/>
                      </w:rPr>
                    </w:rPrChange>
                  </w:rPr>
                  <m:t>G</m:t>
                </w:ins>
              </m:r>
            </m:e>
            <m:e>
              <m:r>
                <w:ins w:id="224" w:author="Jin Miao" w:date="2017-10-27T09:12:00Z">
                  <w:rPr>
                    <w:rFonts w:ascii="Cambria Math" w:hAnsi="Cambria Math" w:cs="Times New Roman"/>
                    <w:color w:val="000000" w:themeColor="text1"/>
                    <w:rPrChange w:id="225" w:author="Jin Miao" w:date="2017-10-27T09:12:00Z">
                      <w:rPr>
                        <w:rFonts w:ascii="Cambria Math" w:hAnsi="Cambria Math" w:cs="Times New Roman"/>
                        <w:color w:val="000000" w:themeColor="text1"/>
                        <w:sz w:val="22"/>
                      </w:rPr>
                    </w:rPrChange>
                  </w:rPr>
                  <m:t>S</m:t>
                </w:ins>
              </m:r>
            </m:e>
          </m:d>
          <m:r>
            <w:ins w:id="226" w:author="Jin Miao" w:date="2017-10-27T09:12:00Z">
              <w:rPr>
                <w:rFonts w:ascii="Cambria Math" w:hAnsi="Cambria Math" w:cs="Times New Roman"/>
                <w:color w:val="000000" w:themeColor="text1"/>
                <w:rPrChange w:id="227" w:author="Jin Miao" w:date="2017-10-27T09:12:00Z">
                  <w:rPr>
                    <w:rFonts w:ascii="Cambria Math" w:hAnsi="Cambria Math" w:cs="Times New Roman"/>
                    <w:color w:val="000000" w:themeColor="text1"/>
                    <w:sz w:val="22"/>
                  </w:rPr>
                </w:rPrChange>
              </w:rPr>
              <m:t>=</m:t>
            </w:ins>
          </m:r>
          <m:r>
            <w:ins w:id="228" w:author="Jin Miao" w:date="2017-10-27T09:12:00Z">
              <w:rPr>
                <w:rFonts w:ascii="Cambria Math" w:hAnsi="Cambria Math" w:cs="Times New Roman"/>
                <w:color w:val="000000" w:themeColor="text1"/>
                <w:rPrChange w:id="229" w:author="Jin Miao" w:date="2017-10-27T09:12:00Z">
                  <w:rPr>
                    <w:rFonts w:ascii="Cambria Math" w:hAnsi="Cambria Math" w:cs="Times New Roman"/>
                    <w:color w:val="000000" w:themeColor="text1"/>
                    <w:sz w:val="22"/>
                  </w:rPr>
                </w:rPrChange>
              </w:rPr>
              <m:t>P</m:t>
            </w:ins>
          </m:r>
          <m:d>
            <m:dPr>
              <m:ctrlPr>
                <w:ins w:id="230" w:author="Jin Miao" w:date="2017-10-27T09:12:00Z">
                  <w:rPr>
                    <w:rFonts w:ascii="Cambria Math" w:hAnsi="Cambria Math" w:cs="Times New Roman"/>
                    <w:i/>
                    <w:color w:val="000000" w:themeColor="text1"/>
                    <w:rPrChange w:id="231" w:author="Jin Miao" w:date="2017-10-27T09:12:00Z">
                      <w:rPr>
                        <w:rFonts w:ascii="Cambria Math" w:hAnsi="Cambria Math" w:cs="Times New Roman"/>
                        <w:i/>
                        <w:color w:val="000000" w:themeColor="text1"/>
                        <w:sz w:val="22"/>
                      </w:rPr>
                    </w:rPrChange>
                  </w:rPr>
                </w:ins>
              </m:ctrlPr>
            </m:dPr>
            <m:e>
              <m:r>
                <w:ins w:id="232" w:author="Jin Miao" w:date="2017-10-27T09:12:00Z">
                  <w:rPr>
                    <w:rFonts w:ascii="Cambria Math" w:hAnsi="Cambria Math" w:cs="Times New Roman"/>
                    <w:color w:val="000000" w:themeColor="text1"/>
                    <w:rPrChange w:id="233" w:author="Jin Miao" w:date="2017-10-27T09:12:00Z">
                      <w:rPr>
                        <w:rFonts w:ascii="Cambria Math" w:hAnsi="Cambria Math" w:cs="Times New Roman"/>
                        <w:color w:val="000000" w:themeColor="text1"/>
                        <w:sz w:val="22"/>
                      </w:rPr>
                    </w:rPrChange>
                  </w:rPr>
                  <m:t>G</m:t>
                </w:ins>
              </m:r>
            </m:e>
          </m:d>
          <m:r>
            <w:ins w:id="234" w:author="Jin Miao" w:date="2017-10-27T09:12:00Z">
              <w:rPr>
                <w:rFonts w:ascii="Cambria Math" w:hAnsi="Cambria Math" w:cs="Times New Roman"/>
                <w:color w:val="000000" w:themeColor="text1"/>
                <w:rPrChange w:id="235" w:author="Jin Miao" w:date="2017-10-27T09:12:00Z">
                  <w:rPr>
                    <w:rFonts w:ascii="Cambria Math" w:hAnsi="Cambria Math" w:cs="Times New Roman"/>
                    <w:color w:val="000000" w:themeColor="text1"/>
                    <w:sz w:val="22"/>
                  </w:rPr>
                </w:rPrChange>
              </w:rPr>
              <m:t xml:space="preserve"> if a</m:t>
            </w:ins>
          </m:r>
          <m:r>
            <w:ins w:id="236" w:author="Jin Miao" w:date="2017-10-27T09:12:00Z">
              <w:rPr>
                <w:rFonts w:ascii="Cambria Math" w:hAnsi="Cambria Math" w:cs="Times New Roman"/>
                <w:color w:val="000000" w:themeColor="text1"/>
                <w:rPrChange w:id="237" w:author="Jin Miao" w:date="2017-10-27T09:12:00Z">
                  <w:rPr>
                    <w:rFonts w:ascii="Cambria Math" w:hAnsi="Cambria Math" w:cs="Times New Roman"/>
                    <w:color w:val="000000" w:themeColor="text1"/>
                    <w:sz w:val="22"/>
                  </w:rPr>
                </w:rPrChange>
              </w:rPr>
              <m:t>=</m:t>
            </w:ins>
          </m:r>
          <m:r>
            <w:ins w:id="238" w:author="Jin Miao" w:date="2017-10-27T09:12:00Z">
              <w:rPr>
                <w:rFonts w:ascii="Cambria Math" w:hAnsi="Cambria Math" w:cs="Times New Roman"/>
                <w:color w:val="000000" w:themeColor="text1"/>
                <w:rPrChange w:id="239" w:author="Jin Miao" w:date="2017-10-27T09:12:00Z">
                  <w:rPr>
                    <w:rFonts w:ascii="Cambria Math" w:hAnsi="Cambria Math" w:cs="Times New Roman"/>
                    <w:color w:val="000000" w:themeColor="text1"/>
                    <w:sz w:val="22"/>
                  </w:rPr>
                </w:rPrChange>
              </w:rPr>
              <m:t>b;</m:t>
            </w:ins>
          </m:r>
        </m:oMath>
      </m:oMathPara>
    </w:p>
    <w:p w14:paraId="2EC053E9" w14:textId="13492BC2" w:rsidR="0088533D" w:rsidRPr="0088533D" w:rsidRDefault="0088533D" w:rsidP="0088533D">
      <w:pPr>
        <w:rPr>
          <w:ins w:id="240" w:author="Jin Miao" w:date="2017-10-27T09:12:00Z"/>
          <w:rFonts w:ascii="Calibri" w:hAnsi="Calibri"/>
          <w:color w:val="000000" w:themeColor="text1"/>
          <w:sz w:val="28"/>
          <w:rPrChange w:id="241" w:author="Jin Miao" w:date="2017-10-27T09:12:00Z">
            <w:rPr>
              <w:ins w:id="242" w:author="Jin Miao" w:date="2017-10-27T09:12:00Z"/>
              <w:rFonts w:ascii="Calibri" w:hAnsi="Calibri"/>
              <w:color w:val="000000" w:themeColor="text1"/>
            </w:rPr>
          </w:rPrChange>
        </w:rPr>
      </w:pPr>
      <m:oMathPara>
        <m:oMath>
          <m:r>
            <w:ins w:id="243" w:author="Jin Miao" w:date="2017-10-27T09:12:00Z">
              <w:rPr>
                <w:rFonts w:ascii="Cambria Math" w:hAnsi="Cambria Math" w:cs="Times New Roman"/>
                <w:color w:val="000000" w:themeColor="text1"/>
                <w:rPrChange w:id="244" w:author="Jin Miao" w:date="2017-10-27T09:12:00Z">
                  <w:rPr>
                    <w:rFonts w:ascii="Cambria Math" w:hAnsi="Cambria Math" w:cs="Times New Roman"/>
                    <w:color w:val="000000" w:themeColor="text1"/>
                    <w:sz w:val="22"/>
                  </w:rPr>
                </w:rPrChange>
              </w:rPr>
              <m:t>P</m:t>
            </w:ins>
          </m:r>
          <m:d>
            <m:dPr>
              <m:ctrlPr>
                <w:ins w:id="245" w:author="Jin Miao" w:date="2017-10-27T09:12:00Z">
                  <w:rPr>
                    <w:rFonts w:ascii="Cambria Math" w:hAnsi="Cambria Math" w:cs="Times New Roman"/>
                    <w:i/>
                    <w:color w:val="000000" w:themeColor="text1"/>
                    <w:rPrChange w:id="246" w:author="Jin Miao" w:date="2017-10-27T09:12:00Z">
                      <w:rPr>
                        <w:rFonts w:ascii="Cambria Math" w:hAnsi="Cambria Math" w:cs="Times New Roman"/>
                        <w:i/>
                        <w:color w:val="000000" w:themeColor="text1"/>
                        <w:sz w:val="22"/>
                      </w:rPr>
                    </w:rPrChange>
                  </w:rPr>
                </w:ins>
              </m:ctrlPr>
            </m:dPr>
            <m:e>
              <m:r>
                <w:ins w:id="247" w:author="Jin Miao" w:date="2017-10-27T09:12:00Z">
                  <w:rPr>
                    <w:rFonts w:ascii="Cambria Math" w:hAnsi="Cambria Math" w:cs="Times New Roman"/>
                    <w:color w:val="000000" w:themeColor="text1"/>
                    <w:rPrChange w:id="248" w:author="Jin Miao" w:date="2017-10-27T09:12:00Z">
                      <w:rPr>
                        <w:rFonts w:ascii="Cambria Math" w:hAnsi="Cambria Math" w:cs="Times New Roman"/>
                        <w:color w:val="000000" w:themeColor="text1"/>
                        <w:sz w:val="22"/>
                      </w:rPr>
                    </w:rPrChange>
                  </w:rPr>
                  <m:t>G</m:t>
                </w:ins>
              </m:r>
            </m:e>
            <m:e>
              <m:r>
                <w:ins w:id="249" w:author="Jin Miao" w:date="2017-10-27T09:12:00Z">
                  <w:rPr>
                    <w:rFonts w:ascii="Cambria Math" w:hAnsi="Cambria Math" w:cs="Times New Roman"/>
                    <w:color w:val="000000" w:themeColor="text1"/>
                    <w:rPrChange w:id="250" w:author="Jin Miao" w:date="2017-10-27T09:12:00Z">
                      <w:rPr>
                        <w:rFonts w:ascii="Cambria Math" w:hAnsi="Cambria Math" w:cs="Times New Roman"/>
                        <w:color w:val="000000" w:themeColor="text1"/>
                        <w:sz w:val="22"/>
                      </w:rPr>
                    </w:rPrChange>
                  </w:rPr>
                  <m:t>S</m:t>
                </w:ins>
              </m:r>
            </m:e>
          </m:d>
          <m:r>
            <w:ins w:id="251" w:author="Jin Miao" w:date="2017-10-27T09:12:00Z">
              <w:rPr>
                <w:rFonts w:ascii="Cambria Math" w:hAnsi="Cambria Math" w:cs="Times New Roman"/>
                <w:color w:val="000000" w:themeColor="text1"/>
                <w:rPrChange w:id="252" w:author="Jin Miao" w:date="2017-10-27T09:12:00Z">
                  <w:rPr>
                    <w:rFonts w:ascii="Cambria Math" w:hAnsi="Cambria Math" w:cs="Times New Roman"/>
                    <w:color w:val="000000" w:themeColor="text1"/>
                    <w:sz w:val="22"/>
                  </w:rPr>
                </w:rPrChange>
              </w:rPr>
              <m:t>&lt;</m:t>
            </w:ins>
          </m:r>
          <m:r>
            <w:ins w:id="253" w:author="Jin Miao" w:date="2017-10-27T09:12:00Z">
              <w:rPr>
                <w:rFonts w:ascii="Cambria Math" w:hAnsi="Cambria Math" w:cs="Times New Roman"/>
                <w:color w:val="000000" w:themeColor="text1"/>
                <w:rPrChange w:id="254" w:author="Jin Miao" w:date="2017-10-27T09:12:00Z">
                  <w:rPr>
                    <w:rFonts w:ascii="Cambria Math" w:hAnsi="Cambria Math" w:cs="Times New Roman"/>
                    <w:color w:val="000000" w:themeColor="text1"/>
                    <w:sz w:val="22"/>
                  </w:rPr>
                </w:rPrChange>
              </w:rPr>
              <m:t>P</m:t>
            </w:ins>
          </m:r>
          <m:d>
            <m:dPr>
              <m:ctrlPr>
                <w:ins w:id="255" w:author="Jin Miao" w:date="2017-10-27T09:12:00Z">
                  <w:rPr>
                    <w:rFonts w:ascii="Cambria Math" w:hAnsi="Cambria Math" w:cs="Times New Roman"/>
                    <w:i/>
                    <w:color w:val="000000" w:themeColor="text1"/>
                    <w:rPrChange w:id="256" w:author="Jin Miao" w:date="2017-10-27T09:12:00Z">
                      <w:rPr>
                        <w:rFonts w:ascii="Cambria Math" w:hAnsi="Cambria Math" w:cs="Times New Roman"/>
                        <w:i/>
                        <w:color w:val="000000" w:themeColor="text1"/>
                        <w:sz w:val="22"/>
                      </w:rPr>
                    </w:rPrChange>
                  </w:rPr>
                </w:ins>
              </m:ctrlPr>
            </m:dPr>
            <m:e>
              <m:r>
                <w:ins w:id="257" w:author="Jin Miao" w:date="2017-10-27T09:12:00Z">
                  <w:rPr>
                    <w:rFonts w:ascii="Cambria Math" w:hAnsi="Cambria Math" w:cs="Times New Roman"/>
                    <w:color w:val="000000" w:themeColor="text1"/>
                    <w:rPrChange w:id="258" w:author="Jin Miao" w:date="2017-10-27T09:12:00Z">
                      <w:rPr>
                        <w:rFonts w:ascii="Cambria Math" w:hAnsi="Cambria Math" w:cs="Times New Roman"/>
                        <w:color w:val="000000" w:themeColor="text1"/>
                        <w:sz w:val="22"/>
                      </w:rPr>
                    </w:rPrChange>
                  </w:rPr>
                  <m:t>G</m:t>
                </w:ins>
              </m:r>
            </m:e>
          </m:d>
          <m:r>
            <w:ins w:id="259" w:author="Jin Miao" w:date="2017-10-27T09:12:00Z">
              <w:rPr>
                <w:rFonts w:ascii="Cambria Math" w:hAnsi="Cambria Math" w:cs="Times New Roman"/>
                <w:color w:val="000000" w:themeColor="text1"/>
                <w:rPrChange w:id="260" w:author="Jin Miao" w:date="2017-10-27T09:12:00Z">
                  <w:rPr>
                    <w:rFonts w:ascii="Cambria Math" w:hAnsi="Cambria Math" w:cs="Times New Roman"/>
                    <w:color w:val="000000" w:themeColor="text1"/>
                    <w:sz w:val="22"/>
                  </w:rPr>
                </w:rPrChange>
              </w:rPr>
              <m:t xml:space="preserve"> if a</m:t>
            </w:ins>
          </m:r>
          <m:r>
            <w:ins w:id="261" w:author="Jin Miao" w:date="2017-10-27T09:12:00Z">
              <w:rPr>
                <w:rFonts w:ascii="Cambria Math" w:hAnsi="Cambria Math" w:cs="Times New Roman"/>
                <w:color w:val="000000" w:themeColor="text1"/>
                <w:rPrChange w:id="262" w:author="Jin Miao" w:date="2017-10-27T09:12:00Z">
                  <w:rPr>
                    <w:rFonts w:ascii="Cambria Math" w:hAnsi="Cambria Math" w:cs="Times New Roman"/>
                    <w:color w:val="000000" w:themeColor="text1"/>
                    <w:sz w:val="22"/>
                  </w:rPr>
                </w:rPrChange>
              </w:rPr>
              <m:t>&lt;</m:t>
            </w:ins>
          </m:r>
          <m:r>
            <w:ins w:id="263" w:author="Jin Miao" w:date="2017-10-27T09:12:00Z">
              <w:rPr>
                <w:rFonts w:ascii="Cambria Math" w:hAnsi="Cambria Math" w:cs="Times New Roman"/>
                <w:color w:val="000000" w:themeColor="text1"/>
                <w:rPrChange w:id="264" w:author="Jin Miao" w:date="2017-10-27T09:12:00Z">
                  <w:rPr>
                    <w:rFonts w:ascii="Cambria Math" w:hAnsi="Cambria Math" w:cs="Times New Roman"/>
                    <w:color w:val="000000" w:themeColor="text1"/>
                    <w:sz w:val="22"/>
                  </w:rPr>
                </w:rPrChange>
              </w:rPr>
              <m:t>b</m:t>
            </w:ins>
          </m:r>
          <m:r>
            <w:ins w:id="265" w:author="Jin Miao" w:date="2017-10-27T09:12:00Z">
              <w:rPr>
                <w:rFonts w:ascii="Cambria Math" w:hAnsi="Cambria Math" w:cs="Times New Roman"/>
                <w:color w:val="000000" w:themeColor="text1"/>
                <w:rPrChange w:id="266" w:author="Jin Miao" w:date="2017-10-27T09:12:00Z">
                  <w:rPr>
                    <w:rFonts w:ascii="Cambria Math" w:hAnsi="Cambria Math" w:cs="Times New Roman"/>
                    <w:color w:val="000000" w:themeColor="text1"/>
                    <w:sz w:val="22"/>
                  </w:rPr>
                </w:rPrChange>
              </w:rPr>
              <m:t>.</m:t>
            </w:ins>
          </m:r>
        </m:oMath>
      </m:oMathPara>
    </w:p>
    <w:p w14:paraId="76D8E987" w14:textId="77777777" w:rsidR="0088533D" w:rsidRPr="0088533D" w:rsidRDefault="0088533D" w:rsidP="0088533D">
      <w:pPr>
        <w:rPr>
          <w:ins w:id="267" w:author="Jin Miao" w:date="2017-10-27T09:12:00Z"/>
          <w:rFonts w:ascii="Calibri" w:hAnsi="Calibri"/>
          <w:color w:val="000000" w:themeColor="text1"/>
          <w:sz w:val="28"/>
          <w:rPrChange w:id="268" w:author="Jin Miao" w:date="2017-10-27T09:12:00Z">
            <w:rPr>
              <w:ins w:id="269" w:author="Jin Miao" w:date="2017-10-27T09:12:00Z"/>
              <w:rFonts w:ascii="Calibri" w:hAnsi="Calibri"/>
              <w:color w:val="000000" w:themeColor="text1"/>
            </w:rPr>
          </w:rPrChange>
        </w:rPr>
      </w:pPr>
    </w:p>
    <w:p w14:paraId="76FCE2BB" w14:textId="36AABA0B" w:rsidR="0088533D" w:rsidRDefault="0088533D" w:rsidP="000E6F58">
      <w:pPr>
        <w:ind w:left="720"/>
        <w:rPr>
          <w:ins w:id="270" w:author="Jin Miao" w:date="2017-10-27T09:14:00Z"/>
          <w:rFonts w:ascii="Calibri" w:hAnsi="Calibri" w:cs="Times New Roman"/>
          <w:b/>
          <w:color w:val="000000" w:themeColor="text1"/>
        </w:rPr>
        <w:pPrChange w:id="271" w:author="Jin Miao" w:date="2017-10-27T09:20:00Z">
          <w:pPr/>
        </w:pPrChange>
      </w:pPr>
      <w:ins w:id="272" w:author="Jin Miao" w:date="2017-10-27T09:13:00Z">
        <w:r w:rsidRPr="007E45B8">
          <w:rPr>
            <w:rFonts w:ascii="Calibri" w:hAnsi="Calibri" w:cs="Times New Roman"/>
            <w:b/>
            <w:color w:val="000000" w:themeColor="text1"/>
          </w:rPr>
          <w:t>The</w:t>
        </w:r>
        <w:r>
          <w:rPr>
            <w:rFonts w:ascii="Calibri" w:hAnsi="Calibri" w:cs="Times New Roman"/>
            <w:b/>
            <w:color w:val="000000" w:themeColor="text1"/>
          </w:rPr>
          <w:t xml:space="preserve"> nth</w:t>
        </w:r>
        <w:r w:rsidRPr="007E45B8">
          <w:rPr>
            <w:rFonts w:ascii="Calibri" w:hAnsi="Calibri" w:cs="Times New Roman"/>
            <w:b/>
            <w:color w:val="000000" w:themeColor="text1"/>
          </w:rPr>
          <w:t xml:space="preserve"> agent</w:t>
        </w:r>
      </w:ins>
      <w:ins w:id="273" w:author="Jin Miao" w:date="2017-10-27T09:14:00Z">
        <w:r>
          <w:rPr>
            <w:rFonts w:ascii="Calibri" w:hAnsi="Calibri" w:cs="Times New Roman"/>
            <w:b/>
            <w:color w:val="000000" w:themeColor="text1"/>
          </w:rPr>
          <w:t xml:space="preserve"> from sequential decision-making</w:t>
        </w:r>
      </w:ins>
    </w:p>
    <w:p w14:paraId="4EB003BF" w14:textId="3F275D08" w:rsidR="0088533D" w:rsidRPr="0088533D" w:rsidRDefault="0088533D" w:rsidP="000E6F58">
      <w:pPr>
        <w:ind w:left="720"/>
        <w:rPr>
          <w:ins w:id="274" w:author="Jin Miao" w:date="2017-10-27T09:14:00Z"/>
          <w:rFonts w:ascii="Calibri" w:hAnsi="Calibri"/>
          <w:color w:val="000000" w:themeColor="text1"/>
          <w:rPrChange w:id="275" w:author="Jin Miao" w:date="2017-10-27T09:15:00Z">
            <w:rPr>
              <w:ins w:id="276" w:author="Jin Miao" w:date="2017-10-27T09:14:00Z"/>
              <w:rFonts w:ascii="Calibri" w:hAnsi="Calibri" w:cs="Times New Roman"/>
              <w:b/>
              <w:color w:val="000000" w:themeColor="text1"/>
            </w:rPr>
          </w:rPrChange>
        </w:rPr>
        <w:pPrChange w:id="277" w:author="Jin Miao" w:date="2017-10-27T09:20:00Z">
          <w:pPr/>
        </w:pPrChange>
      </w:pPr>
      <w:ins w:id="278" w:author="Jin Miao" w:date="2017-10-27T09:14:00Z">
        <w:r w:rsidRPr="0088533D">
          <w:rPr>
            <w:rFonts w:ascii="Calibri" w:hAnsi="Calibri"/>
            <w:color w:val="000000" w:themeColor="text1"/>
            <w:rPrChange w:id="279" w:author="Jin Miao" w:date="2017-10-27T09:15:00Z">
              <w:rPr>
                <w:rFonts w:ascii="Calibri" w:hAnsi="Calibri" w:cs="Times New Roman"/>
                <w:b/>
                <w:color w:val="000000" w:themeColor="text1"/>
              </w:rPr>
            </w:rPrChange>
          </w:rPr>
          <w:t xml:space="preserve">Assumptions: previous decisions are available while </w:t>
        </w:r>
      </w:ins>
      <w:ins w:id="280" w:author="Jin Miao" w:date="2017-10-27T09:15:00Z">
        <w:r w:rsidRPr="0088533D">
          <w:rPr>
            <w:rFonts w:ascii="Calibri" w:hAnsi="Calibri"/>
            <w:color w:val="000000" w:themeColor="text1"/>
            <w:rPrChange w:id="281" w:author="Jin Miao" w:date="2017-10-27T09:15:00Z">
              <w:rPr>
                <w:rFonts w:ascii="Calibri" w:hAnsi="Calibri" w:cs="Times New Roman"/>
                <w:b/>
                <w:color w:val="000000" w:themeColor="text1"/>
              </w:rPr>
            </w:rPrChange>
          </w:rPr>
          <w:t>the nth decision maker cannot know the previous private information from the previous n-1 agents.</w:t>
        </w:r>
      </w:ins>
    </w:p>
    <w:p w14:paraId="6CD3D38D" w14:textId="4CA83702" w:rsidR="0088533D" w:rsidRDefault="0088533D" w:rsidP="000E6F58">
      <w:pPr>
        <w:ind w:left="720"/>
        <w:rPr>
          <w:ins w:id="282" w:author="Jin Miao" w:date="2017-10-27T09:17:00Z"/>
          <w:rFonts w:ascii="Calibri" w:hAnsi="Calibri"/>
          <w:color w:val="000000" w:themeColor="text1"/>
        </w:rPr>
        <w:pPrChange w:id="283" w:author="Jin Miao" w:date="2017-10-27T09:20:00Z">
          <w:pPr/>
        </w:pPrChange>
      </w:pPr>
      <w:ins w:id="284" w:author="Jin Miao" w:date="2017-10-27T09:16:00Z">
        <w:r>
          <w:rPr>
            <w:rFonts w:ascii="Calibri" w:hAnsi="Calibri"/>
            <w:color w:val="000000" w:themeColor="text1"/>
          </w:rPr>
          <w:t xml:space="preserve">As long as the difference between the number of accepting and rejecting is more than 2, a cascade begins. </w:t>
        </w:r>
      </w:ins>
    </w:p>
    <w:p w14:paraId="6C5335A5" w14:textId="0DE1DA11" w:rsidR="000E6F58" w:rsidRDefault="000E6F58" w:rsidP="000E6F58">
      <w:pPr>
        <w:ind w:left="720"/>
        <w:rPr>
          <w:ins w:id="285" w:author="Jin Miao" w:date="2017-10-27T09:08:00Z"/>
          <w:rFonts w:ascii="Calibri" w:hAnsi="Calibri"/>
          <w:color w:val="000000" w:themeColor="text1"/>
        </w:rPr>
        <w:pPrChange w:id="286" w:author="Jin Miao" w:date="2017-10-27T09:20:00Z">
          <w:pPr/>
        </w:pPrChange>
      </w:pPr>
      <w:ins w:id="287" w:author="Jin Miao" w:date="2017-10-27T09:17:00Z">
        <w:r>
          <w:rPr>
            <w:rFonts w:ascii="Calibri" w:hAnsi="Calibri"/>
            <w:color w:val="000000" w:themeColor="text1"/>
          </w:rPr>
          <w:t xml:space="preserve">The likelihood of information cascade given large group is very high. </w:t>
        </w:r>
      </w:ins>
    </w:p>
    <w:p w14:paraId="35A76EB1" w14:textId="07E65EAD" w:rsidR="005373F9" w:rsidRDefault="00183FFA" w:rsidP="00644314">
      <w:pPr>
        <w:rPr>
          <w:ins w:id="288" w:author="Jin Miao" w:date="2017-10-27T09:27:00Z"/>
          <w:rFonts w:ascii="Calibri" w:hAnsi="Calibri"/>
          <w:color w:val="000000" w:themeColor="text1"/>
        </w:rPr>
      </w:pPr>
      <w:ins w:id="289" w:author="Jin Miao" w:date="2017-10-27T09:38:00Z">
        <w:r>
          <w:rPr>
            <w:rFonts w:ascii="Calibri" w:hAnsi="Calibri"/>
            <w:color w:val="000000" w:themeColor="text1"/>
          </w:rPr>
          <w:t>Managerial implications</w:t>
        </w:r>
      </w:ins>
    </w:p>
    <w:p w14:paraId="1CC1D1FB" w14:textId="1460CF33" w:rsidR="005373F9" w:rsidRDefault="00183FFA" w:rsidP="00644314">
      <w:pPr>
        <w:rPr>
          <w:ins w:id="290" w:author="Jin Miao" w:date="2017-10-27T09:39:00Z"/>
          <w:rFonts w:ascii="Calibri" w:hAnsi="Calibri"/>
          <w:color w:val="000000" w:themeColor="text1"/>
        </w:rPr>
      </w:pPr>
      <w:ins w:id="291" w:author="Jin Miao" w:date="2017-10-27T09:38:00Z">
        <w:r>
          <w:rPr>
            <w:rFonts w:ascii="Calibri" w:hAnsi="Calibri"/>
            <w:color w:val="000000" w:themeColor="text1"/>
          </w:rPr>
          <w:tab/>
        </w:r>
      </w:ins>
      <w:ins w:id="292" w:author="Jin Miao" w:date="2017-10-27T09:39:00Z">
        <w:r>
          <w:rPr>
            <w:rFonts w:ascii="Calibri" w:hAnsi="Calibri"/>
            <w:color w:val="000000" w:themeColor="text1"/>
          </w:rPr>
          <w:t xml:space="preserve">Organizational Behavior: Group Thinking, Brainstorm before Consensus </w:t>
        </w:r>
      </w:ins>
    </w:p>
    <w:p w14:paraId="54E6D0DC" w14:textId="5F8D9602" w:rsidR="00183FFA" w:rsidRDefault="00183FFA" w:rsidP="00644314">
      <w:pPr>
        <w:rPr>
          <w:ins w:id="293" w:author="Jin Miao" w:date="2017-10-27T09:08:00Z"/>
          <w:rFonts w:ascii="Calibri" w:hAnsi="Calibri"/>
          <w:color w:val="000000" w:themeColor="text1"/>
        </w:rPr>
      </w:pPr>
      <w:ins w:id="294" w:author="Jin Miao" w:date="2017-10-27T09:39:00Z">
        <w:r>
          <w:rPr>
            <w:rFonts w:ascii="Calibri" w:hAnsi="Calibri"/>
            <w:color w:val="000000" w:themeColor="text1"/>
          </w:rPr>
          <w:tab/>
          <w:t>Marketing: New Product Promotion on Social Media (</w:t>
        </w:r>
      </w:ins>
      <w:ins w:id="295" w:author="Jin Miao" w:date="2017-10-27T09:40:00Z">
        <w:r>
          <w:rPr>
            <w:rFonts w:ascii="Calibri" w:hAnsi="Calibri"/>
            <w:color w:val="000000" w:themeColor="text1"/>
          </w:rPr>
          <w:t xml:space="preserve">Adoption </w:t>
        </w:r>
        <w:r w:rsidR="00DA0238">
          <w:rPr>
            <w:rFonts w:ascii="Calibri" w:hAnsi="Calibri"/>
            <w:color w:val="000000" w:themeColor="text1"/>
          </w:rPr>
          <w:t>information</w:t>
        </w:r>
      </w:ins>
      <w:ins w:id="296" w:author="Jin Miao" w:date="2017-10-27T09:39:00Z">
        <w:r>
          <w:rPr>
            <w:rFonts w:ascii="Calibri" w:hAnsi="Calibri"/>
            <w:color w:val="000000" w:themeColor="text1"/>
          </w:rPr>
          <w:t>)</w:t>
        </w:r>
      </w:ins>
    </w:p>
    <w:p w14:paraId="25B35663" w14:textId="04626422" w:rsidR="00035DF5" w:rsidRPr="000E6F58" w:rsidRDefault="00035DF5" w:rsidP="00644314">
      <w:pPr>
        <w:rPr>
          <w:ins w:id="297" w:author="Jin Miao" w:date="2017-10-27T08:52:00Z"/>
          <w:rFonts w:ascii="Calibri" w:hAnsi="Calibri"/>
          <w:b/>
          <w:color w:val="000000" w:themeColor="text1"/>
          <w:rPrChange w:id="298" w:author="Jin Miao" w:date="2017-10-27T09:20:00Z">
            <w:rPr>
              <w:ins w:id="299" w:author="Jin Miao" w:date="2017-10-27T08:52:00Z"/>
              <w:rFonts w:ascii="Calibri" w:hAnsi="Calibri"/>
              <w:color w:val="000000" w:themeColor="text1"/>
            </w:rPr>
          </w:rPrChange>
        </w:rPr>
      </w:pPr>
      <w:ins w:id="300" w:author="Jin Miao" w:date="2017-10-27T08:52:00Z">
        <w:r w:rsidRPr="000E6F58">
          <w:rPr>
            <w:rFonts w:ascii="Calibri" w:hAnsi="Calibri"/>
            <w:b/>
            <w:color w:val="000000" w:themeColor="text1"/>
            <w:rPrChange w:id="301" w:author="Jin Miao" w:date="2017-10-27T09:20:00Z">
              <w:rPr>
                <w:rFonts w:ascii="Calibri" w:hAnsi="Calibri"/>
                <w:color w:val="000000" w:themeColor="text1"/>
              </w:rPr>
            </w:rPrChange>
          </w:rPr>
          <w:t>Discussion</w:t>
        </w:r>
      </w:ins>
    </w:p>
    <w:p w14:paraId="00D67CBC" w14:textId="6945B27E" w:rsidR="000E6F58" w:rsidRDefault="000E6F58" w:rsidP="00342384">
      <w:pPr>
        <w:pStyle w:val="ListParagraph"/>
        <w:numPr>
          <w:ilvl w:val="0"/>
          <w:numId w:val="8"/>
        </w:numPr>
        <w:rPr>
          <w:ins w:id="302" w:author="Jin Miao" w:date="2017-10-27T09:18:00Z"/>
          <w:rFonts w:ascii="Calibri" w:hAnsi="Calibri"/>
          <w:color w:val="000000" w:themeColor="text1"/>
        </w:rPr>
        <w:pPrChange w:id="303" w:author="Jin Miao" w:date="2017-10-27T09:01:00Z">
          <w:pPr/>
        </w:pPrChange>
      </w:pPr>
      <w:ins w:id="304" w:author="Jin Miao" w:date="2017-10-27T09:18:00Z">
        <w:r>
          <w:rPr>
            <w:rFonts w:ascii="Calibri" w:hAnsi="Calibri"/>
            <w:color w:val="000000" w:themeColor="text1"/>
          </w:rPr>
          <w:t xml:space="preserve">Making private information public can prevent or break information cascade. </w:t>
        </w:r>
      </w:ins>
    </w:p>
    <w:p w14:paraId="1B792901" w14:textId="1B342FC0" w:rsidR="00035DF5" w:rsidRDefault="000E6F58" w:rsidP="00342384">
      <w:pPr>
        <w:pStyle w:val="ListParagraph"/>
        <w:numPr>
          <w:ilvl w:val="0"/>
          <w:numId w:val="8"/>
        </w:numPr>
        <w:rPr>
          <w:ins w:id="305" w:author="Jin Miao" w:date="2017-10-27T09:25:00Z"/>
          <w:rFonts w:ascii="Calibri" w:hAnsi="Calibri"/>
          <w:color w:val="000000" w:themeColor="text1"/>
        </w:rPr>
        <w:pPrChange w:id="306" w:author="Jin Miao" w:date="2017-10-27T09:01:00Z">
          <w:pPr/>
        </w:pPrChange>
      </w:pPr>
      <w:ins w:id="307" w:author="Jin Miao" w:date="2017-10-27T08:53:00Z">
        <w:r>
          <w:rPr>
            <w:rFonts w:ascii="Calibri" w:hAnsi="Calibri"/>
            <w:color w:val="000000" w:themeColor="text1"/>
            <w:rPrChange w:id="308" w:author="Jin Miao" w:date="2017-10-27T09:01:00Z">
              <w:rPr>
                <w:rFonts w:ascii="Calibri" w:hAnsi="Calibri"/>
                <w:color w:val="000000" w:themeColor="text1"/>
              </w:rPr>
            </w:rPrChange>
          </w:rPr>
          <w:t xml:space="preserve">When </w:t>
        </w:r>
        <w:r w:rsidR="00035DF5" w:rsidRPr="00342384">
          <w:rPr>
            <w:rFonts w:ascii="Calibri" w:hAnsi="Calibri"/>
            <w:color w:val="000000" w:themeColor="text1"/>
            <w:rPrChange w:id="309" w:author="Jin Miao" w:date="2017-10-27T09:01:00Z">
              <w:rPr/>
            </w:rPrChange>
          </w:rPr>
          <w:t>extend</w:t>
        </w:r>
      </w:ins>
      <w:ins w:id="310" w:author="Jin Miao" w:date="2017-10-27T09:19:00Z">
        <w:r>
          <w:rPr>
            <w:rFonts w:ascii="Calibri" w:hAnsi="Calibri"/>
            <w:color w:val="000000" w:themeColor="text1"/>
          </w:rPr>
          <w:t>ing</w:t>
        </w:r>
      </w:ins>
      <w:ins w:id="311" w:author="Jin Miao" w:date="2017-10-27T08:53:00Z">
        <w:r w:rsidR="00035DF5" w:rsidRPr="00342384">
          <w:rPr>
            <w:rFonts w:ascii="Calibri" w:hAnsi="Calibri"/>
            <w:color w:val="000000" w:themeColor="text1"/>
            <w:rPrChange w:id="312" w:author="Jin Miao" w:date="2017-10-27T09:01:00Z">
              <w:rPr/>
            </w:rPrChange>
          </w:rPr>
          <w:t xml:space="preserve"> the model with binary variable </w:t>
        </w:r>
        <w:r>
          <w:rPr>
            <w:rFonts w:ascii="Calibri" w:hAnsi="Calibri"/>
            <w:color w:val="000000" w:themeColor="text1"/>
            <w:rPrChange w:id="313" w:author="Jin Miao" w:date="2017-10-27T09:01:00Z">
              <w:rPr>
                <w:rFonts w:ascii="Calibri" w:hAnsi="Calibri"/>
                <w:color w:val="000000" w:themeColor="text1"/>
              </w:rPr>
            </w:rPrChange>
          </w:rPr>
          <w:t xml:space="preserve">to non-binary variables, the </w:t>
        </w:r>
      </w:ins>
      <w:ins w:id="314" w:author="Jin Miao" w:date="2017-10-27T09:20:00Z">
        <w:r>
          <w:rPr>
            <w:rFonts w:ascii="Calibri" w:hAnsi="Calibri"/>
            <w:color w:val="000000" w:themeColor="text1"/>
          </w:rPr>
          <w:t xml:space="preserve">general intuition holds. </w:t>
        </w:r>
      </w:ins>
    </w:p>
    <w:p w14:paraId="3C18A1A8" w14:textId="2D162D00" w:rsidR="007D156D" w:rsidRPr="00342384" w:rsidRDefault="007D156D" w:rsidP="00342384">
      <w:pPr>
        <w:pStyle w:val="ListParagraph"/>
        <w:numPr>
          <w:ilvl w:val="0"/>
          <w:numId w:val="8"/>
        </w:numPr>
        <w:rPr>
          <w:ins w:id="315" w:author="Jin Miao" w:date="2017-10-27T09:01:00Z"/>
          <w:rFonts w:ascii="Calibri" w:hAnsi="Calibri"/>
          <w:color w:val="000000" w:themeColor="text1"/>
          <w:rPrChange w:id="316" w:author="Jin Miao" w:date="2017-10-27T09:01:00Z">
            <w:rPr>
              <w:ins w:id="317" w:author="Jin Miao" w:date="2017-10-27T09:01:00Z"/>
            </w:rPr>
          </w:rPrChange>
        </w:rPr>
        <w:pPrChange w:id="318" w:author="Jin Miao" w:date="2017-10-27T09:01:00Z">
          <w:pPr/>
        </w:pPrChange>
      </w:pPr>
      <w:ins w:id="319" w:author="Jin Miao" w:date="2017-10-27T09:25:00Z">
        <w:r>
          <w:rPr>
            <w:rFonts w:ascii="Calibri" w:hAnsi="Calibri"/>
            <w:color w:val="000000" w:themeColor="text1"/>
          </w:rPr>
          <w:t xml:space="preserve">When giving different weights for public versus private information, the general intuition holds. </w:t>
        </w:r>
      </w:ins>
    </w:p>
    <w:p w14:paraId="146E196E" w14:textId="30F52539" w:rsidR="00342384" w:rsidRDefault="007D156D" w:rsidP="00342384">
      <w:pPr>
        <w:pStyle w:val="ListParagraph"/>
        <w:numPr>
          <w:ilvl w:val="0"/>
          <w:numId w:val="8"/>
        </w:numPr>
        <w:shd w:val="clear" w:color="auto" w:fill="FFFFFF"/>
        <w:rPr>
          <w:ins w:id="320" w:author="Jin Miao" w:date="2017-10-27T09:26:00Z"/>
          <w:rFonts w:ascii="Calibri" w:hAnsi="Calibri" w:cs="Times New Roman"/>
          <w:color w:val="000000" w:themeColor="text1"/>
        </w:rPr>
        <w:pPrChange w:id="321" w:author="Jin Miao" w:date="2017-10-27T09:01:00Z">
          <w:pPr>
            <w:shd w:val="clear" w:color="auto" w:fill="FFFFFF"/>
          </w:pPr>
        </w:pPrChange>
      </w:pPr>
      <w:ins w:id="322" w:author="Jin Miao" w:date="2017-10-27T09:26:00Z">
        <w:r>
          <w:rPr>
            <w:rFonts w:ascii="Calibri" w:hAnsi="Calibri" w:cs="Times New Roman"/>
            <w:color w:val="000000" w:themeColor="text1"/>
          </w:rPr>
          <w:t xml:space="preserve">Payoffs vary from person to person. </w:t>
        </w:r>
      </w:ins>
      <w:ins w:id="323" w:author="Jin Miao" w:date="2017-10-27T09:01:00Z">
        <w:r w:rsidR="00342384" w:rsidRPr="00342384">
          <w:rPr>
            <w:rFonts w:ascii="Calibri" w:hAnsi="Calibri" w:cs="Times New Roman"/>
            <w:color w:val="000000" w:themeColor="text1"/>
            <w:rPrChange w:id="324" w:author="Jin Miao" w:date="2017-10-27T09:01:00Z">
              <w:rPr/>
            </w:rPrChange>
          </w:rPr>
          <w:t>The model assumes that when the correct decision is to accept (with prior p), individuals will be more likely to see an </w:t>
        </w:r>
        <w:r w:rsidR="00342384" w:rsidRPr="00342384">
          <w:rPr>
            <w:rFonts w:ascii="Calibri" w:hAnsi="Calibri" w:cs="Times New Roman"/>
            <w:i/>
            <w:iCs/>
            <w:color w:val="000000" w:themeColor="text1"/>
            <w:rPrChange w:id="325" w:author="Jin Miao" w:date="2017-10-27T09:01:00Z">
              <w:rPr>
                <w:i/>
                <w:iCs/>
              </w:rPr>
            </w:rPrChange>
          </w:rPr>
          <w:t>H</w:t>
        </w:r>
        <w:r w:rsidR="00342384" w:rsidRPr="00342384">
          <w:rPr>
            <w:rFonts w:ascii="Calibri" w:hAnsi="Calibri" w:cs="Times New Roman"/>
            <w:color w:val="000000" w:themeColor="text1"/>
            <w:rPrChange w:id="326" w:author="Jin Miao" w:date="2017-10-27T09:01:00Z">
              <w:rPr/>
            </w:rPrChange>
          </w:rPr>
          <w:t>, and conversely, when the correct decision is to reject, individuals are more likely to see an </w:t>
        </w:r>
        <w:r w:rsidR="00342384" w:rsidRPr="00342384">
          <w:rPr>
            <w:rFonts w:ascii="Calibri" w:hAnsi="Calibri" w:cs="Times New Roman"/>
            <w:i/>
            <w:iCs/>
            <w:color w:val="000000" w:themeColor="text1"/>
            <w:rPrChange w:id="327" w:author="Jin Miao" w:date="2017-10-27T09:01:00Z">
              <w:rPr>
                <w:i/>
                <w:iCs/>
              </w:rPr>
            </w:rPrChange>
          </w:rPr>
          <w:t>L</w:t>
        </w:r>
        <w:r w:rsidR="00342384" w:rsidRPr="00342384">
          <w:rPr>
            <w:rFonts w:ascii="Calibri" w:hAnsi="Calibri" w:cs="Times New Roman"/>
            <w:color w:val="000000" w:themeColor="text1"/>
            <w:rPrChange w:id="328" w:author="Jin Miao" w:date="2017-10-27T09:01:00Z">
              <w:rPr/>
            </w:rPrChange>
          </w:rPr>
          <w:t xml:space="preserve"> signal. </w:t>
        </w:r>
      </w:ins>
      <w:ins w:id="329" w:author="Jin Miao" w:date="2017-10-27T09:02:00Z">
        <w:r w:rsidR="00342384">
          <w:rPr>
            <w:rFonts w:ascii="Calibri" w:hAnsi="Calibri" w:cs="Times New Roman"/>
            <w:color w:val="000000" w:themeColor="text1"/>
          </w:rPr>
          <w:t>It is possible that this matrix is not symmetric but the general intuition holds.</w:t>
        </w:r>
      </w:ins>
    </w:p>
    <w:p w14:paraId="47A1DA44" w14:textId="641B809A" w:rsidR="007D156D" w:rsidRDefault="005373F9" w:rsidP="00342384">
      <w:pPr>
        <w:pStyle w:val="ListParagraph"/>
        <w:numPr>
          <w:ilvl w:val="0"/>
          <w:numId w:val="8"/>
        </w:numPr>
        <w:shd w:val="clear" w:color="auto" w:fill="FFFFFF"/>
        <w:rPr>
          <w:ins w:id="330" w:author="Jin Miao" w:date="2017-10-27T09:29:00Z"/>
          <w:rFonts w:ascii="Calibri" w:hAnsi="Calibri" w:cs="Times New Roman"/>
          <w:color w:val="000000" w:themeColor="text1"/>
        </w:rPr>
        <w:pPrChange w:id="331" w:author="Jin Miao" w:date="2017-10-27T09:01:00Z">
          <w:pPr>
            <w:shd w:val="clear" w:color="auto" w:fill="FFFFFF"/>
          </w:pPr>
        </w:pPrChange>
      </w:pPr>
      <w:ins w:id="332" w:author="Jin Miao" w:date="2017-10-27T09:26:00Z">
        <w:r>
          <w:rPr>
            <w:rFonts w:ascii="Calibri" w:hAnsi="Calibri" w:cs="Times New Roman"/>
            <w:color w:val="000000" w:themeColor="text1"/>
          </w:rPr>
          <w:t xml:space="preserve">Not all previous </w:t>
        </w:r>
      </w:ins>
      <w:ins w:id="333" w:author="Jin Miao" w:date="2017-10-27T09:27:00Z">
        <w:r>
          <w:rPr>
            <w:rFonts w:ascii="Calibri" w:hAnsi="Calibri" w:cs="Times New Roman"/>
            <w:color w:val="000000" w:themeColor="text1"/>
          </w:rPr>
          <w:t>information</w:t>
        </w:r>
      </w:ins>
      <w:ins w:id="334" w:author="Jin Miao" w:date="2017-10-27T09:26:00Z">
        <w:r>
          <w:rPr>
            <w:rFonts w:ascii="Calibri" w:hAnsi="Calibri" w:cs="Times New Roman"/>
            <w:color w:val="000000" w:themeColor="text1"/>
          </w:rPr>
          <w:t xml:space="preserve"> </w:t>
        </w:r>
      </w:ins>
      <w:ins w:id="335" w:author="Jin Miao" w:date="2017-10-27T09:27:00Z">
        <w:r>
          <w:rPr>
            <w:rFonts w:ascii="Calibri" w:hAnsi="Calibri" w:cs="Times New Roman"/>
            <w:color w:val="000000" w:themeColor="text1"/>
          </w:rPr>
          <w:t xml:space="preserve">are available. </w:t>
        </w:r>
      </w:ins>
    </w:p>
    <w:p w14:paraId="0E2170C9" w14:textId="39C123F6" w:rsidR="005373F9" w:rsidRDefault="005373F9" w:rsidP="00342384">
      <w:pPr>
        <w:pStyle w:val="ListParagraph"/>
        <w:numPr>
          <w:ilvl w:val="0"/>
          <w:numId w:val="8"/>
        </w:numPr>
        <w:shd w:val="clear" w:color="auto" w:fill="FFFFFF"/>
        <w:rPr>
          <w:ins w:id="336" w:author="Jin Miao" w:date="2017-10-27T09:31:00Z"/>
          <w:rFonts w:ascii="Calibri" w:hAnsi="Calibri" w:cs="Times New Roman"/>
          <w:color w:val="000000" w:themeColor="text1"/>
        </w:rPr>
        <w:pPrChange w:id="337" w:author="Jin Miao" w:date="2017-10-27T09:01:00Z">
          <w:pPr>
            <w:shd w:val="clear" w:color="auto" w:fill="FFFFFF"/>
          </w:pPr>
        </w:pPrChange>
      </w:pPr>
      <w:ins w:id="338" w:author="Jin Miao" w:date="2017-10-27T09:29:00Z">
        <w:r>
          <w:rPr>
            <w:rFonts w:ascii="Calibri" w:hAnsi="Calibri" w:cs="Times New Roman"/>
            <w:color w:val="000000" w:themeColor="text1"/>
          </w:rPr>
          <w:t>There is no contextual or psychological factor included in this model.</w:t>
        </w:r>
      </w:ins>
    </w:p>
    <w:p w14:paraId="6F440539" w14:textId="77777777" w:rsidR="005373F9" w:rsidRDefault="005373F9" w:rsidP="00342384">
      <w:pPr>
        <w:pStyle w:val="ListParagraph"/>
        <w:numPr>
          <w:ilvl w:val="0"/>
          <w:numId w:val="8"/>
        </w:numPr>
        <w:shd w:val="clear" w:color="auto" w:fill="FFFFFF"/>
        <w:rPr>
          <w:ins w:id="339" w:author="Jin Miao" w:date="2017-10-27T09:33:00Z"/>
          <w:rFonts w:ascii="Calibri" w:hAnsi="Calibri" w:cs="Times New Roman"/>
          <w:color w:val="000000" w:themeColor="text1"/>
        </w:rPr>
        <w:pPrChange w:id="340" w:author="Jin Miao" w:date="2017-10-27T09:01:00Z">
          <w:pPr>
            <w:shd w:val="clear" w:color="auto" w:fill="FFFFFF"/>
          </w:pPr>
        </w:pPrChange>
      </w:pPr>
      <w:ins w:id="341" w:author="Jin Miao" w:date="2017-10-27T09:31:00Z">
        <w:r>
          <w:rPr>
            <w:rFonts w:ascii="Calibri" w:hAnsi="Calibri" w:cs="Times New Roman"/>
            <w:color w:val="000000" w:themeColor="text1"/>
          </w:rPr>
          <w:t>McCoy’s Paper</w:t>
        </w:r>
      </w:ins>
      <w:ins w:id="342" w:author="Jin Miao" w:date="2017-10-27T09:33:00Z">
        <w:r>
          <w:rPr>
            <w:rFonts w:ascii="Calibri" w:hAnsi="Calibri" w:cs="Times New Roman"/>
            <w:color w:val="000000" w:themeColor="text1"/>
          </w:rPr>
          <w:t xml:space="preserve"> on Nature</w:t>
        </w:r>
      </w:ins>
      <w:ins w:id="343" w:author="Jin Miao" w:date="2017-10-27T09:31:00Z">
        <w:r>
          <w:rPr>
            <w:rFonts w:ascii="Calibri" w:hAnsi="Calibri" w:cs="Times New Roman"/>
            <w:color w:val="000000" w:themeColor="text1"/>
          </w:rPr>
          <w:t>.</w:t>
        </w:r>
      </w:ins>
    </w:p>
    <w:p w14:paraId="4C0E6121" w14:textId="77777777" w:rsidR="005373F9" w:rsidRDefault="005373F9" w:rsidP="005373F9">
      <w:pPr>
        <w:pStyle w:val="ListParagraph"/>
        <w:numPr>
          <w:ilvl w:val="1"/>
          <w:numId w:val="8"/>
        </w:numPr>
        <w:shd w:val="clear" w:color="auto" w:fill="FFFFFF"/>
        <w:rPr>
          <w:ins w:id="344" w:author="Jin Miao" w:date="2017-10-27T09:34:00Z"/>
          <w:rFonts w:ascii="Calibri" w:hAnsi="Calibri" w:cs="Times New Roman"/>
          <w:color w:val="000000" w:themeColor="text1"/>
        </w:rPr>
        <w:pPrChange w:id="345" w:author="Jin Miao" w:date="2017-10-27T09:34:00Z">
          <w:pPr>
            <w:shd w:val="clear" w:color="auto" w:fill="FFFFFF"/>
          </w:pPr>
        </w:pPrChange>
      </w:pPr>
      <w:ins w:id="346" w:author="Jin Miao" w:date="2017-10-27T09:34:00Z">
        <w:r>
          <w:rPr>
            <w:rFonts w:ascii="Calibri" w:hAnsi="Calibri" w:cs="Times New Roman"/>
            <w:color w:val="000000" w:themeColor="text1"/>
          </w:rPr>
          <w:t xml:space="preserve">Both of them use Bayes’ Rule and talk about decision-making. </w:t>
        </w:r>
      </w:ins>
    </w:p>
    <w:p w14:paraId="6D877F8A" w14:textId="296C032D" w:rsidR="005373F9" w:rsidRDefault="005373F9" w:rsidP="005373F9">
      <w:pPr>
        <w:pStyle w:val="ListParagraph"/>
        <w:numPr>
          <w:ilvl w:val="1"/>
          <w:numId w:val="8"/>
        </w:numPr>
        <w:shd w:val="clear" w:color="auto" w:fill="FFFFFF"/>
        <w:rPr>
          <w:ins w:id="347" w:author="Jin Miao" w:date="2017-10-27T09:35:00Z"/>
          <w:rFonts w:ascii="Calibri" w:hAnsi="Calibri" w:cs="Times New Roman"/>
          <w:color w:val="000000" w:themeColor="text1"/>
        </w:rPr>
        <w:pPrChange w:id="348" w:author="Jin Miao" w:date="2017-10-27T09:34:00Z">
          <w:pPr>
            <w:shd w:val="clear" w:color="auto" w:fill="FFFFFF"/>
          </w:pPr>
        </w:pPrChange>
      </w:pPr>
      <w:ins w:id="349" w:author="Jin Miao" w:date="2017-10-27T09:35:00Z">
        <w:r>
          <w:rPr>
            <w:rFonts w:ascii="Calibri" w:hAnsi="Calibri" w:cs="Times New Roman"/>
            <w:color w:val="000000" w:themeColor="text1"/>
          </w:rPr>
          <w:t>What if every agent can report his confidence level?</w:t>
        </w:r>
      </w:ins>
    </w:p>
    <w:p w14:paraId="418D7433" w14:textId="4FA35227" w:rsidR="005373F9" w:rsidRDefault="005373F9" w:rsidP="005373F9">
      <w:pPr>
        <w:pStyle w:val="ListParagraph"/>
        <w:numPr>
          <w:ilvl w:val="1"/>
          <w:numId w:val="8"/>
        </w:numPr>
        <w:shd w:val="clear" w:color="auto" w:fill="FFFFFF"/>
        <w:rPr>
          <w:ins w:id="350" w:author="Jin Miao" w:date="2017-10-27T09:27:00Z"/>
          <w:rFonts w:ascii="Calibri" w:hAnsi="Calibri" w:cs="Times New Roman"/>
          <w:color w:val="000000" w:themeColor="text1"/>
        </w:rPr>
        <w:pPrChange w:id="351" w:author="Jin Miao" w:date="2017-10-27T09:34:00Z">
          <w:pPr>
            <w:shd w:val="clear" w:color="auto" w:fill="FFFFFF"/>
          </w:pPr>
        </w:pPrChange>
      </w:pPr>
      <w:ins w:id="352" w:author="Jin Miao" w:date="2017-10-27T09:31:00Z">
        <w:r>
          <w:rPr>
            <w:rFonts w:ascii="Calibri" w:hAnsi="Calibri" w:cs="Times New Roman"/>
            <w:color w:val="000000" w:themeColor="text1"/>
          </w:rPr>
          <w:t xml:space="preserve"> </w:t>
        </w:r>
      </w:ins>
      <w:ins w:id="353" w:author="Jin Miao" w:date="2017-10-27T09:42:00Z">
        <w:r w:rsidR="00BA4843">
          <w:rPr>
            <w:rFonts w:ascii="Calibri" w:hAnsi="Calibri" w:cs="Times New Roman"/>
            <w:color w:val="000000" w:themeColor="text1"/>
          </w:rPr>
          <w:t>Can McCoy’s rule extend to group thinking?</w:t>
        </w:r>
      </w:ins>
      <w:bookmarkStart w:id="354" w:name="_GoBack"/>
      <w:bookmarkEnd w:id="354"/>
    </w:p>
    <w:p w14:paraId="43E23387" w14:textId="77777777" w:rsidR="005373F9" w:rsidRPr="00342384" w:rsidRDefault="005373F9" w:rsidP="005373F9">
      <w:pPr>
        <w:pStyle w:val="ListParagraph"/>
        <w:shd w:val="clear" w:color="auto" w:fill="FFFFFF"/>
        <w:rPr>
          <w:ins w:id="355" w:author="Jin Miao" w:date="2017-10-27T09:01:00Z"/>
          <w:rFonts w:ascii="Calibri" w:hAnsi="Calibri" w:cs="Times New Roman"/>
          <w:color w:val="000000" w:themeColor="text1"/>
          <w:rPrChange w:id="356" w:author="Jin Miao" w:date="2017-10-27T09:01:00Z">
            <w:rPr>
              <w:ins w:id="357" w:author="Jin Miao" w:date="2017-10-27T09:01:00Z"/>
            </w:rPr>
          </w:rPrChange>
        </w:rPr>
        <w:pPrChange w:id="358" w:author="Jin Miao" w:date="2017-10-27T09:27:00Z">
          <w:pPr>
            <w:shd w:val="clear" w:color="auto" w:fill="FFFFFF"/>
          </w:pPr>
        </w:pPrChange>
      </w:pPr>
    </w:p>
    <w:p w14:paraId="7F0079D8" w14:textId="77777777" w:rsidR="005373F9" w:rsidRPr="005373F9" w:rsidRDefault="005373F9" w:rsidP="005373F9">
      <w:pPr>
        <w:rPr>
          <w:ins w:id="359" w:author="Jin Miao" w:date="2017-10-27T09:27:00Z"/>
          <w:rFonts w:ascii="Calibri" w:hAnsi="Calibri"/>
          <w:b/>
          <w:color w:val="000000" w:themeColor="text1"/>
          <w:rPrChange w:id="360" w:author="Jin Miao" w:date="2017-10-27T09:30:00Z">
            <w:rPr>
              <w:ins w:id="361" w:author="Jin Miao" w:date="2017-10-27T09:27:00Z"/>
              <w:rFonts w:ascii="Calibri" w:hAnsi="Calibri"/>
              <w:color w:val="000000" w:themeColor="text1"/>
            </w:rPr>
          </w:rPrChange>
        </w:rPr>
      </w:pPr>
      <w:ins w:id="362" w:author="Jin Miao" w:date="2017-10-27T09:27:00Z">
        <w:r w:rsidRPr="005373F9">
          <w:rPr>
            <w:rFonts w:ascii="Calibri" w:hAnsi="Calibri"/>
            <w:b/>
            <w:color w:val="000000" w:themeColor="text1"/>
            <w:rPrChange w:id="363" w:author="Jin Miao" w:date="2017-10-27T09:30:00Z">
              <w:rPr>
                <w:rFonts w:ascii="Calibri" w:hAnsi="Calibri"/>
                <w:color w:val="000000" w:themeColor="text1"/>
              </w:rPr>
            </w:rPrChange>
          </w:rPr>
          <w:t>Take-Home Message</w:t>
        </w:r>
      </w:ins>
    </w:p>
    <w:p w14:paraId="3BD5CEDF" w14:textId="2EBD931A" w:rsidR="00342384" w:rsidRPr="00644314" w:rsidRDefault="005373F9" w:rsidP="005373F9">
      <w:pPr>
        <w:ind w:left="720"/>
        <w:rPr>
          <w:rFonts w:ascii="Calibri" w:hAnsi="Calibri"/>
          <w:color w:val="000000" w:themeColor="text1"/>
        </w:rPr>
        <w:pPrChange w:id="364" w:author="Jin Miao" w:date="2017-10-27T09:30:00Z">
          <w:pPr/>
        </w:pPrChange>
      </w:pPr>
      <w:ins w:id="365" w:author="Jin Miao" w:date="2017-10-27T09:27:00Z">
        <w:r>
          <w:rPr>
            <w:rFonts w:ascii="Calibri" w:hAnsi="Calibri"/>
            <w:color w:val="000000" w:themeColor="text1"/>
          </w:rPr>
          <w:t xml:space="preserve">When people can see what others do but </w:t>
        </w:r>
      </w:ins>
      <w:ins w:id="366" w:author="Jin Miao" w:date="2017-10-27T09:28:00Z">
        <w:r>
          <w:rPr>
            <w:rFonts w:ascii="Calibri" w:hAnsi="Calibri"/>
            <w:color w:val="000000" w:themeColor="text1"/>
          </w:rPr>
          <w:t>not what they know, there is an initial period when people rely on their own private information</w:t>
        </w:r>
      </w:ins>
      <w:ins w:id="367" w:author="Jin Miao" w:date="2017-10-27T09:29:00Z">
        <w:r>
          <w:rPr>
            <w:rFonts w:ascii="Calibri" w:hAnsi="Calibri"/>
            <w:color w:val="000000" w:themeColor="text1"/>
          </w:rPr>
          <w:t xml:space="preserve">, but as time goes on, the population can tip into a situation where people begin ignoring their own information and following the crowd. But, </w:t>
        </w:r>
      </w:ins>
      <w:ins w:id="368" w:author="Jin Miao" w:date="2017-10-27T09:30:00Z">
        <w:r>
          <w:rPr>
            <w:rFonts w:ascii="Calibri" w:hAnsi="Calibri"/>
            <w:color w:val="000000" w:themeColor="text1"/>
          </w:rPr>
          <w:t xml:space="preserve">they are behaving fully rationally. </w:t>
        </w:r>
      </w:ins>
    </w:p>
    <w:sectPr w:rsidR="00342384" w:rsidRPr="00644314" w:rsidSect="0046160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B1947"/>
    <w:multiLevelType w:val="hybridMultilevel"/>
    <w:tmpl w:val="C4CC6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36156"/>
    <w:multiLevelType w:val="multilevel"/>
    <w:tmpl w:val="E370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0273E"/>
    <w:multiLevelType w:val="multilevel"/>
    <w:tmpl w:val="70E4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179E9"/>
    <w:multiLevelType w:val="hybridMultilevel"/>
    <w:tmpl w:val="48648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E12C6"/>
    <w:multiLevelType w:val="hybridMultilevel"/>
    <w:tmpl w:val="8200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7291C"/>
    <w:multiLevelType w:val="hybridMultilevel"/>
    <w:tmpl w:val="66C03FD2"/>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89E3453"/>
    <w:multiLevelType w:val="hybridMultilevel"/>
    <w:tmpl w:val="8200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D2068"/>
    <w:multiLevelType w:val="hybridMultilevel"/>
    <w:tmpl w:val="CE7E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1"/>
  </w:num>
  <w:num w:numId="6">
    <w:abstractNumId w:val="6"/>
  </w:num>
  <w:num w:numId="7">
    <w:abstractNumId w:val="4"/>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n Miao">
    <w15:presenceInfo w15:providerId="Windows Live" w15:userId="eddd8d700c60c1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89"/>
    <w:rsid w:val="0003319D"/>
    <w:rsid w:val="00035DF5"/>
    <w:rsid w:val="000716B5"/>
    <w:rsid w:val="000B6C87"/>
    <w:rsid w:val="000E6F58"/>
    <w:rsid w:val="00122622"/>
    <w:rsid w:val="001328F7"/>
    <w:rsid w:val="00183FFA"/>
    <w:rsid w:val="00190A00"/>
    <w:rsid w:val="00194D0B"/>
    <w:rsid w:val="001B6A40"/>
    <w:rsid w:val="001F4ED8"/>
    <w:rsid w:val="00203BE5"/>
    <w:rsid w:val="002969DB"/>
    <w:rsid w:val="002A19DB"/>
    <w:rsid w:val="002F4B0A"/>
    <w:rsid w:val="00342384"/>
    <w:rsid w:val="0038655D"/>
    <w:rsid w:val="003F346D"/>
    <w:rsid w:val="003F5288"/>
    <w:rsid w:val="00461607"/>
    <w:rsid w:val="004800A4"/>
    <w:rsid w:val="004C16AA"/>
    <w:rsid w:val="004D1BB7"/>
    <w:rsid w:val="004E1E23"/>
    <w:rsid w:val="0050216B"/>
    <w:rsid w:val="005373F9"/>
    <w:rsid w:val="00590659"/>
    <w:rsid w:val="005B43AD"/>
    <w:rsid w:val="005D6BA2"/>
    <w:rsid w:val="006113B8"/>
    <w:rsid w:val="00620978"/>
    <w:rsid w:val="00644314"/>
    <w:rsid w:val="0066366B"/>
    <w:rsid w:val="00694B6F"/>
    <w:rsid w:val="006A1A2D"/>
    <w:rsid w:val="00707D95"/>
    <w:rsid w:val="0077405D"/>
    <w:rsid w:val="007C3B2D"/>
    <w:rsid w:val="007D156D"/>
    <w:rsid w:val="007D240A"/>
    <w:rsid w:val="008441C2"/>
    <w:rsid w:val="0088533D"/>
    <w:rsid w:val="008855EC"/>
    <w:rsid w:val="008A725F"/>
    <w:rsid w:val="008C6A90"/>
    <w:rsid w:val="008C712A"/>
    <w:rsid w:val="008D4E23"/>
    <w:rsid w:val="008D6F2A"/>
    <w:rsid w:val="008E0E9C"/>
    <w:rsid w:val="00927A3C"/>
    <w:rsid w:val="00973EB2"/>
    <w:rsid w:val="00985FB6"/>
    <w:rsid w:val="00A1048E"/>
    <w:rsid w:val="00A17C1F"/>
    <w:rsid w:val="00A31D29"/>
    <w:rsid w:val="00A55F6A"/>
    <w:rsid w:val="00AA668F"/>
    <w:rsid w:val="00B31EE5"/>
    <w:rsid w:val="00B40FAC"/>
    <w:rsid w:val="00BA4843"/>
    <w:rsid w:val="00BC19F5"/>
    <w:rsid w:val="00BD5C9B"/>
    <w:rsid w:val="00C25D71"/>
    <w:rsid w:val="00C97684"/>
    <w:rsid w:val="00D11178"/>
    <w:rsid w:val="00D7245C"/>
    <w:rsid w:val="00DA0238"/>
    <w:rsid w:val="00DA3666"/>
    <w:rsid w:val="00DD24F8"/>
    <w:rsid w:val="00DE16EC"/>
    <w:rsid w:val="00DF3CFE"/>
    <w:rsid w:val="00E05CA8"/>
    <w:rsid w:val="00ED2289"/>
    <w:rsid w:val="00EE6CDB"/>
    <w:rsid w:val="00EF4964"/>
    <w:rsid w:val="00F17187"/>
    <w:rsid w:val="00F2545A"/>
    <w:rsid w:val="00F37A33"/>
    <w:rsid w:val="00F53567"/>
    <w:rsid w:val="00F602B0"/>
    <w:rsid w:val="00F815B5"/>
    <w:rsid w:val="00FA6FF5"/>
    <w:rsid w:val="00FB3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0F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964"/>
  </w:style>
  <w:style w:type="paragraph" w:styleId="Heading3">
    <w:name w:val="heading 3"/>
    <w:basedOn w:val="Normal"/>
    <w:link w:val="Heading3Char"/>
    <w:uiPriority w:val="9"/>
    <w:qFormat/>
    <w:rsid w:val="001328F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964"/>
    <w:rPr>
      <w:color w:val="808080"/>
    </w:rPr>
  </w:style>
  <w:style w:type="paragraph" w:styleId="ListParagraph">
    <w:name w:val="List Paragraph"/>
    <w:basedOn w:val="Normal"/>
    <w:uiPriority w:val="34"/>
    <w:qFormat/>
    <w:rsid w:val="00EF4964"/>
    <w:pPr>
      <w:ind w:left="720"/>
      <w:contextualSpacing/>
    </w:pPr>
  </w:style>
  <w:style w:type="character" w:styleId="Hyperlink">
    <w:name w:val="Hyperlink"/>
    <w:basedOn w:val="DefaultParagraphFont"/>
    <w:uiPriority w:val="99"/>
    <w:unhideWhenUsed/>
    <w:rsid w:val="006A1A2D"/>
    <w:rPr>
      <w:color w:val="0563C1" w:themeColor="hyperlink"/>
      <w:u w:val="single"/>
    </w:rPr>
  </w:style>
  <w:style w:type="character" w:customStyle="1" w:styleId="Heading3Char">
    <w:name w:val="Heading 3 Char"/>
    <w:basedOn w:val="DefaultParagraphFont"/>
    <w:link w:val="Heading3"/>
    <w:uiPriority w:val="9"/>
    <w:rsid w:val="001328F7"/>
    <w:rPr>
      <w:rFonts w:ascii="Times New Roman" w:hAnsi="Times New Roman" w:cs="Times New Roman"/>
      <w:b/>
      <w:bCs/>
      <w:sz w:val="27"/>
      <w:szCs w:val="27"/>
    </w:rPr>
  </w:style>
  <w:style w:type="character" w:customStyle="1" w:styleId="mw-headline">
    <w:name w:val="mw-headline"/>
    <w:basedOn w:val="DefaultParagraphFont"/>
    <w:rsid w:val="001328F7"/>
  </w:style>
  <w:style w:type="character" w:customStyle="1" w:styleId="mw-editsection">
    <w:name w:val="mw-editsection"/>
    <w:basedOn w:val="DefaultParagraphFont"/>
    <w:rsid w:val="001328F7"/>
  </w:style>
  <w:style w:type="character" w:customStyle="1" w:styleId="mw-editsection-bracket">
    <w:name w:val="mw-editsection-bracket"/>
    <w:basedOn w:val="DefaultParagraphFont"/>
    <w:rsid w:val="001328F7"/>
  </w:style>
  <w:style w:type="paragraph" w:styleId="NormalWeb">
    <w:name w:val="Normal (Web)"/>
    <w:basedOn w:val="Normal"/>
    <w:uiPriority w:val="99"/>
    <w:semiHidden/>
    <w:unhideWhenUsed/>
    <w:rsid w:val="001328F7"/>
    <w:pPr>
      <w:spacing w:before="100" w:beforeAutospacing="1" w:after="100" w:afterAutospacing="1"/>
    </w:pPr>
    <w:rPr>
      <w:rFonts w:ascii="Times New Roman" w:hAnsi="Times New Roman" w:cs="Times New Roman"/>
    </w:rPr>
  </w:style>
  <w:style w:type="character" w:customStyle="1" w:styleId="texhtml">
    <w:name w:val="texhtml"/>
    <w:basedOn w:val="DefaultParagraphFont"/>
    <w:rsid w:val="001328F7"/>
  </w:style>
  <w:style w:type="character" w:customStyle="1" w:styleId="mwe-math-mathml-inline">
    <w:name w:val="mwe-math-mathml-inline"/>
    <w:basedOn w:val="DefaultParagraphFont"/>
    <w:rsid w:val="00132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82421">
      <w:bodyDiv w:val="1"/>
      <w:marLeft w:val="0"/>
      <w:marRight w:val="0"/>
      <w:marTop w:val="0"/>
      <w:marBottom w:val="0"/>
      <w:divBdr>
        <w:top w:val="none" w:sz="0" w:space="0" w:color="auto"/>
        <w:left w:val="none" w:sz="0" w:space="0" w:color="auto"/>
        <w:bottom w:val="none" w:sz="0" w:space="0" w:color="auto"/>
        <w:right w:val="none" w:sz="0" w:space="0" w:color="auto"/>
      </w:divBdr>
    </w:div>
    <w:div w:id="1394083751">
      <w:bodyDiv w:val="1"/>
      <w:marLeft w:val="0"/>
      <w:marRight w:val="0"/>
      <w:marTop w:val="0"/>
      <w:marBottom w:val="0"/>
      <w:divBdr>
        <w:top w:val="none" w:sz="0" w:space="0" w:color="auto"/>
        <w:left w:val="none" w:sz="0" w:space="0" w:color="auto"/>
        <w:bottom w:val="none" w:sz="0" w:space="0" w:color="auto"/>
        <w:right w:val="none" w:sz="0" w:space="0" w:color="auto"/>
      </w:divBdr>
    </w:div>
    <w:div w:id="1510173857">
      <w:bodyDiv w:val="1"/>
      <w:marLeft w:val="0"/>
      <w:marRight w:val="0"/>
      <w:marTop w:val="0"/>
      <w:marBottom w:val="0"/>
      <w:divBdr>
        <w:top w:val="none" w:sz="0" w:space="0" w:color="auto"/>
        <w:left w:val="none" w:sz="0" w:space="0" w:color="auto"/>
        <w:bottom w:val="none" w:sz="0" w:space="0" w:color="auto"/>
        <w:right w:val="none" w:sz="0" w:space="0" w:color="auto"/>
      </w:divBdr>
    </w:div>
    <w:div w:id="173519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formation_casca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10B7B-9A4F-40E7-BFA0-D872C2C5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1218</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Jin Miao</cp:lastModifiedBy>
  <cp:revision>66</cp:revision>
  <dcterms:created xsi:type="dcterms:W3CDTF">2017-09-15T15:14:00Z</dcterms:created>
  <dcterms:modified xsi:type="dcterms:W3CDTF">2017-10-27T13:42:00Z</dcterms:modified>
</cp:coreProperties>
</file>